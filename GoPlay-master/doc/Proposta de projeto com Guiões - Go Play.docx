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391B1" w14:textId="150D7F9C" w:rsidR="00203604" w:rsidRDefault="00FD386C">
      <w:pPr>
        <w:pBdr>
          <w:top w:val="nil"/>
          <w:left w:val="nil"/>
          <w:bottom w:val="nil"/>
          <w:right w:val="nil"/>
          <w:between w:val="nil"/>
        </w:pBdr>
        <w:spacing w:after="45"/>
        <w:jc w:val="both"/>
        <w:rPr>
          <w:rFonts w:ascii="Arial" w:eastAsia="Arial" w:hAnsi="Arial" w:cs="Arial"/>
          <w:color w:val="999999"/>
        </w:rPr>
      </w:pPr>
      <w:r>
        <w:rPr>
          <w:rFonts w:ascii="Arial" w:eastAsia="Arial" w:hAnsi="Arial" w:cs="Arial"/>
          <w:b/>
          <w:color w:val="000000"/>
        </w:rPr>
        <w:t>T</w:t>
      </w:r>
      <w:r w:rsidR="00BA0747">
        <w:rPr>
          <w:rFonts w:ascii="Arial" w:eastAsia="Arial" w:hAnsi="Arial" w:cs="Arial"/>
          <w:b/>
          <w:color w:val="000000"/>
        </w:rPr>
        <w:t>í</w:t>
      </w:r>
      <w:r>
        <w:rPr>
          <w:rFonts w:ascii="Arial" w:eastAsia="Arial" w:hAnsi="Arial" w:cs="Arial"/>
          <w:b/>
          <w:color w:val="000000"/>
        </w:rPr>
        <w:t>tulo</w:t>
      </w:r>
      <w:r>
        <w:rPr>
          <w:rFonts w:ascii="Arial" w:eastAsia="Arial" w:hAnsi="Arial" w:cs="Arial"/>
          <w:color w:val="000000"/>
        </w:rPr>
        <w:t>:</w:t>
      </w:r>
      <w:r w:rsidRPr="00B11DD4">
        <w:rPr>
          <w:rFonts w:ascii="Arial" w:eastAsia="Arial" w:hAnsi="Arial" w:cs="Arial"/>
        </w:rPr>
        <w:t xml:space="preserve">&lt;&lt; </w:t>
      </w:r>
      <w:r w:rsidR="00971A5D">
        <w:rPr>
          <w:rFonts w:ascii="Arial" w:eastAsia="Arial" w:hAnsi="Arial" w:cs="Arial"/>
        </w:rPr>
        <w:t>Go Play</w:t>
      </w:r>
      <w:r w:rsidRPr="00B11DD4">
        <w:rPr>
          <w:rFonts w:ascii="Arial" w:eastAsia="Arial" w:hAnsi="Arial" w:cs="Arial"/>
        </w:rPr>
        <w:t>&gt;&gt;</w:t>
      </w:r>
    </w:p>
    <w:p w14:paraId="44A90D71" w14:textId="77777777" w:rsidR="00203604" w:rsidRDefault="00203604">
      <w:pPr>
        <w:pBdr>
          <w:top w:val="nil"/>
          <w:left w:val="nil"/>
          <w:bottom w:val="nil"/>
          <w:right w:val="nil"/>
          <w:between w:val="nil"/>
        </w:pBdr>
        <w:spacing w:after="45"/>
        <w:jc w:val="both"/>
        <w:rPr>
          <w:rFonts w:ascii="Arial" w:eastAsia="Arial" w:hAnsi="Arial" w:cs="Arial"/>
          <w:color w:val="000000"/>
        </w:rPr>
      </w:pPr>
    </w:p>
    <w:p w14:paraId="24756F3C" w14:textId="77777777" w:rsidR="00203604" w:rsidRDefault="00FD386C">
      <w:pPr>
        <w:pBdr>
          <w:top w:val="nil"/>
          <w:left w:val="nil"/>
          <w:bottom w:val="nil"/>
          <w:right w:val="nil"/>
          <w:between w:val="nil"/>
        </w:pBdr>
        <w:spacing w:after="45"/>
        <w:jc w:val="both"/>
        <w:rPr>
          <w:rFonts w:ascii="Arial" w:eastAsia="Arial" w:hAnsi="Arial" w:cs="Arial"/>
        </w:rPr>
      </w:pPr>
      <w:r>
        <w:rPr>
          <w:rFonts w:ascii="Arial" w:eastAsia="Arial" w:hAnsi="Arial" w:cs="Arial"/>
          <w:b/>
        </w:rPr>
        <w:t>Participantes</w:t>
      </w:r>
      <w:r>
        <w:rPr>
          <w:rFonts w:ascii="Arial" w:eastAsia="Arial" w:hAnsi="Arial" w:cs="Arial"/>
          <w:color w:val="000000"/>
        </w:rPr>
        <w:t>:</w:t>
      </w:r>
    </w:p>
    <w:p w14:paraId="483919B4" w14:textId="77777777" w:rsidR="00203604" w:rsidRDefault="00203604">
      <w:pPr>
        <w:spacing w:after="45"/>
        <w:jc w:val="both"/>
        <w:rPr>
          <w:rFonts w:ascii="Arial" w:eastAsia="Arial" w:hAnsi="Arial" w:cs="Arial"/>
        </w:rPr>
      </w:pPr>
    </w:p>
    <w:tbl>
      <w:tblPr>
        <w:tblStyle w:val="a"/>
        <w:tblW w:w="949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7087"/>
      </w:tblGrid>
      <w:tr w:rsidR="00203604" w14:paraId="47949AF5" w14:textId="77777777" w:rsidTr="00BA0747">
        <w:tc>
          <w:tcPr>
            <w:tcW w:w="2410" w:type="dxa"/>
            <w:shd w:val="clear" w:color="auto" w:fill="D9D9D9"/>
            <w:tcMar>
              <w:top w:w="100" w:type="dxa"/>
              <w:left w:w="100" w:type="dxa"/>
              <w:bottom w:w="100" w:type="dxa"/>
              <w:right w:w="100" w:type="dxa"/>
            </w:tcMar>
          </w:tcPr>
          <w:p w14:paraId="519BDE1D" w14:textId="77777777" w:rsidR="00203604" w:rsidRDefault="00FD386C">
            <w:pPr>
              <w:widowControl w:val="0"/>
              <w:jc w:val="center"/>
              <w:rPr>
                <w:rFonts w:ascii="Arial" w:eastAsia="Arial" w:hAnsi="Arial" w:cs="Arial"/>
              </w:rPr>
            </w:pPr>
            <w:r>
              <w:rPr>
                <w:rFonts w:ascii="Arial" w:eastAsia="Arial" w:hAnsi="Arial" w:cs="Arial"/>
              </w:rPr>
              <w:t>Número</w:t>
            </w:r>
          </w:p>
        </w:tc>
        <w:tc>
          <w:tcPr>
            <w:tcW w:w="7087" w:type="dxa"/>
            <w:shd w:val="clear" w:color="auto" w:fill="D9D9D9"/>
            <w:tcMar>
              <w:top w:w="100" w:type="dxa"/>
              <w:left w:w="100" w:type="dxa"/>
              <w:bottom w:w="100" w:type="dxa"/>
              <w:right w:w="100" w:type="dxa"/>
            </w:tcMar>
          </w:tcPr>
          <w:p w14:paraId="63A4E290" w14:textId="77777777" w:rsidR="00203604" w:rsidRDefault="00FD386C">
            <w:pPr>
              <w:widowControl w:val="0"/>
              <w:jc w:val="center"/>
              <w:rPr>
                <w:rFonts w:ascii="Arial" w:eastAsia="Arial" w:hAnsi="Arial" w:cs="Arial"/>
              </w:rPr>
            </w:pPr>
            <w:r>
              <w:rPr>
                <w:rFonts w:ascii="Arial" w:eastAsia="Arial" w:hAnsi="Arial" w:cs="Arial"/>
              </w:rPr>
              <w:t>Nome</w:t>
            </w:r>
          </w:p>
        </w:tc>
      </w:tr>
      <w:tr w:rsidR="00203604" w14:paraId="0E69FF42" w14:textId="77777777" w:rsidTr="00BA0747">
        <w:tc>
          <w:tcPr>
            <w:tcW w:w="2410" w:type="dxa"/>
            <w:shd w:val="clear" w:color="auto" w:fill="auto"/>
            <w:tcMar>
              <w:top w:w="100" w:type="dxa"/>
              <w:left w:w="100" w:type="dxa"/>
              <w:bottom w:w="100" w:type="dxa"/>
              <w:right w:w="100" w:type="dxa"/>
            </w:tcMar>
          </w:tcPr>
          <w:p w14:paraId="2B099161" w14:textId="4392A6BA" w:rsidR="00203604" w:rsidRDefault="003428CA">
            <w:pPr>
              <w:widowControl w:val="0"/>
              <w:rPr>
                <w:rFonts w:ascii="Arial" w:eastAsia="Arial" w:hAnsi="Arial" w:cs="Arial"/>
              </w:rPr>
            </w:pPr>
            <w:r>
              <w:rPr>
                <w:rFonts w:ascii="Arial" w:eastAsia="Arial" w:hAnsi="Arial" w:cs="Arial"/>
              </w:rPr>
              <w:t>20200538</w:t>
            </w:r>
          </w:p>
        </w:tc>
        <w:tc>
          <w:tcPr>
            <w:tcW w:w="7087" w:type="dxa"/>
            <w:shd w:val="clear" w:color="auto" w:fill="auto"/>
            <w:tcMar>
              <w:top w:w="100" w:type="dxa"/>
              <w:left w:w="100" w:type="dxa"/>
              <w:bottom w:w="100" w:type="dxa"/>
              <w:right w:w="100" w:type="dxa"/>
            </w:tcMar>
          </w:tcPr>
          <w:p w14:paraId="291B110E" w14:textId="3FB6E24D" w:rsidR="00203604" w:rsidRDefault="003428CA">
            <w:pPr>
              <w:widowControl w:val="0"/>
              <w:rPr>
                <w:rFonts w:ascii="Arial" w:eastAsia="Arial" w:hAnsi="Arial" w:cs="Arial"/>
              </w:rPr>
            </w:pPr>
            <w:r>
              <w:rPr>
                <w:rFonts w:ascii="Arial" w:eastAsia="Arial" w:hAnsi="Arial" w:cs="Arial"/>
              </w:rPr>
              <w:t>Francisco Barros Cabreiro</w:t>
            </w:r>
          </w:p>
        </w:tc>
      </w:tr>
      <w:tr w:rsidR="00BA0747" w14:paraId="558F6AD2" w14:textId="77777777" w:rsidTr="00BA0747">
        <w:tc>
          <w:tcPr>
            <w:tcW w:w="2410" w:type="dxa"/>
            <w:shd w:val="clear" w:color="auto" w:fill="auto"/>
            <w:tcMar>
              <w:top w:w="100" w:type="dxa"/>
              <w:left w:w="100" w:type="dxa"/>
              <w:bottom w:w="100" w:type="dxa"/>
              <w:right w:w="100" w:type="dxa"/>
            </w:tcMar>
          </w:tcPr>
          <w:p w14:paraId="13725129" w14:textId="06917D6B" w:rsidR="00BA0747" w:rsidRDefault="003428CA">
            <w:pPr>
              <w:widowControl w:val="0"/>
              <w:rPr>
                <w:rFonts w:ascii="Arial" w:eastAsia="Arial" w:hAnsi="Arial" w:cs="Arial"/>
              </w:rPr>
            </w:pPr>
            <w:r>
              <w:rPr>
                <w:rFonts w:ascii="Arial" w:eastAsia="Arial" w:hAnsi="Arial" w:cs="Arial"/>
              </w:rPr>
              <w:t>20201007</w:t>
            </w:r>
          </w:p>
        </w:tc>
        <w:tc>
          <w:tcPr>
            <w:tcW w:w="7087" w:type="dxa"/>
            <w:shd w:val="clear" w:color="auto" w:fill="auto"/>
            <w:tcMar>
              <w:top w:w="100" w:type="dxa"/>
              <w:left w:w="100" w:type="dxa"/>
              <w:bottom w:w="100" w:type="dxa"/>
              <w:right w:w="100" w:type="dxa"/>
            </w:tcMar>
          </w:tcPr>
          <w:p w14:paraId="23A03EA1" w14:textId="08C45EDD" w:rsidR="00BA0747" w:rsidRDefault="003428CA">
            <w:pPr>
              <w:widowControl w:val="0"/>
              <w:rPr>
                <w:rFonts w:ascii="Arial" w:eastAsia="Arial" w:hAnsi="Arial" w:cs="Arial"/>
              </w:rPr>
            </w:pPr>
            <w:r>
              <w:rPr>
                <w:rFonts w:ascii="Arial" w:eastAsia="Arial" w:hAnsi="Arial" w:cs="Arial"/>
              </w:rPr>
              <w:t>Gonçalo Rosales Dias Cardoso de Oliveira</w:t>
            </w:r>
          </w:p>
        </w:tc>
      </w:tr>
      <w:tr w:rsidR="00203604" w14:paraId="20EA7333" w14:textId="77777777" w:rsidTr="00BA0747">
        <w:tc>
          <w:tcPr>
            <w:tcW w:w="2410" w:type="dxa"/>
            <w:shd w:val="clear" w:color="auto" w:fill="auto"/>
            <w:tcMar>
              <w:top w:w="100" w:type="dxa"/>
              <w:left w:w="100" w:type="dxa"/>
              <w:bottom w:w="100" w:type="dxa"/>
              <w:right w:w="100" w:type="dxa"/>
            </w:tcMar>
          </w:tcPr>
          <w:p w14:paraId="7A01ED4D" w14:textId="22F1F126" w:rsidR="00203604" w:rsidRDefault="003428CA">
            <w:pPr>
              <w:widowControl w:val="0"/>
              <w:rPr>
                <w:rFonts w:ascii="Arial" w:eastAsia="Arial" w:hAnsi="Arial" w:cs="Arial"/>
              </w:rPr>
            </w:pPr>
            <w:r>
              <w:rPr>
                <w:rFonts w:ascii="Arial" w:eastAsia="Arial" w:hAnsi="Arial" w:cs="Arial"/>
              </w:rPr>
              <w:t>20200825</w:t>
            </w:r>
          </w:p>
        </w:tc>
        <w:tc>
          <w:tcPr>
            <w:tcW w:w="7087" w:type="dxa"/>
            <w:shd w:val="clear" w:color="auto" w:fill="auto"/>
            <w:tcMar>
              <w:top w:w="100" w:type="dxa"/>
              <w:left w:w="100" w:type="dxa"/>
              <w:bottom w:w="100" w:type="dxa"/>
              <w:right w:w="100" w:type="dxa"/>
            </w:tcMar>
          </w:tcPr>
          <w:p w14:paraId="36F99C35" w14:textId="1DD46171" w:rsidR="00203604" w:rsidRDefault="003428CA">
            <w:pPr>
              <w:widowControl w:val="0"/>
              <w:rPr>
                <w:rFonts w:ascii="Arial" w:eastAsia="Arial" w:hAnsi="Arial" w:cs="Arial"/>
              </w:rPr>
            </w:pPr>
            <w:proofErr w:type="spellStart"/>
            <w:r>
              <w:rPr>
                <w:rFonts w:ascii="Arial" w:eastAsia="Arial" w:hAnsi="Arial" w:cs="Arial"/>
              </w:rPr>
              <w:t>Márk</w:t>
            </w:r>
            <w:proofErr w:type="spellEnd"/>
            <w:r>
              <w:rPr>
                <w:rFonts w:ascii="Arial" w:eastAsia="Arial" w:hAnsi="Arial" w:cs="Arial"/>
              </w:rPr>
              <w:t xml:space="preserve"> </w:t>
            </w:r>
            <w:proofErr w:type="spellStart"/>
            <w:r>
              <w:rPr>
                <w:rFonts w:ascii="Arial" w:eastAsia="Arial" w:hAnsi="Arial" w:cs="Arial"/>
              </w:rPr>
              <w:t>Tóth</w:t>
            </w:r>
            <w:proofErr w:type="spellEnd"/>
            <w:r>
              <w:rPr>
                <w:rFonts w:ascii="Arial" w:eastAsia="Arial" w:hAnsi="Arial" w:cs="Arial"/>
              </w:rPr>
              <w:t xml:space="preserve"> Leite</w:t>
            </w:r>
          </w:p>
        </w:tc>
      </w:tr>
    </w:tbl>
    <w:p w14:paraId="5D522C1D" w14:textId="77777777" w:rsidR="00203604" w:rsidRDefault="00203604">
      <w:pPr>
        <w:pBdr>
          <w:top w:val="nil"/>
          <w:left w:val="nil"/>
          <w:bottom w:val="nil"/>
          <w:right w:val="nil"/>
          <w:between w:val="nil"/>
        </w:pBdr>
        <w:spacing w:after="45"/>
        <w:jc w:val="both"/>
        <w:rPr>
          <w:rFonts w:ascii="Arial" w:eastAsia="Arial" w:hAnsi="Arial" w:cs="Arial"/>
          <w:color w:val="000000"/>
        </w:rPr>
      </w:pPr>
    </w:p>
    <w:p w14:paraId="5615A033" w14:textId="36D66EA9" w:rsidR="4B70471E" w:rsidRDefault="4B70471E" w:rsidP="4B70471E">
      <w:pPr>
        <w:spacing w:after="45"/>
        <w:jc w:val="both"/>
        <w:rPr>
          <w:rFonts w:ascii="Arial" w:eastAsia="Arial" w:hAnsi="Arial" w:cs="Arial"/>
          <w:b/>
          <w:bCs/>
          <w:color w:val="333333"/>
          <w:sz w:val="24"/>
          <w:szCs w:val="24"/>
        </w:rPr>
      </w:pPr>
    </w:p>
    <w:p w14:paraId="34734467" w14:textId="77777777" w:rsidR="00203604" w:rsidRDefault="00FD386C">
      <w:pPr>
        <w:pBdr>
          <w:top w:val="nil"/>
          <w:left w:val="nil"/>
          <w:bottom w:val="nil"/>
          <w:right w:val="nil"/>
          <w:between w:val="nil"/>
        </w:pBdr>
        <w:spacing w:after="45"/>
        <w:jc w:val="both"/>
        <w:rPr>
          <w:rFonts w:ascii="Arial" w:eastAsia="Arial" w:hAnsi="Arial" w:cs="Arial"/>
          <w:color w:val="333333"/>
          <w:sz w:val="24"/>
          <w:szCs w:val="24"/>
        </w:rPr>
      </w:pPr>
      <w:r w:rsidRPr="43825704">
        <w:rPr>
          <w:rFonts w:ascii="Arial" w:eastAsia="Arial" w:hAnsi="Arial" w:cs="Arial"/>
          <w:b/>
          <w:bCs/>
          <w:color w:val="333333"/>
          <w:sz w:val="24"/>
          <w:szCs w:val="24"/>
        </w:rPr>
        <w:t>Enquadramento</w:t>
      </w:r>
      <w:r w:rsidRPr="43825704">
        <w:rPr>
          <w:rFonts w:ascii="Arial" w:eastAsia="Arial" w:hAnsi="Arial" w:cs="Arial"/>
          <w:color w:val="333333"/>
          <w:sz w:val="24"/>
          <w:szCs w:val="24"/>
        </w:rPr>
        <w:t>:</w:t>
      </w:r>
    </w:p>
    <w:p w14:paraId="39DE7FF8" w14:textId="7D059AC2" w:rsidR="00B813C6" w:rsidRDefault="62424FDC" w:rsidP="43825704">
      <w:pPr>
        <w:pBdr>
          <w:top w:val="nil"/>
          <w:left w:val="nil"/>
          <w:bottom w:val="nil"/>
          <w:right w:val="nil"/>
          <w:between w:val="nil"/>
        </w:pBdr>
        <w:spacing w:after="45"/>
        <w:ind w:firstLine="283"/>
        <w:jc w:val="both"/>
        <w:rPr>
          <w:rFonts w:ascii="Arial" w:eastAsia="Arial" w:hAnsi="Arial" w:cs="Arial"/>
          <w:sz w:val="24"/>
          <w:szCs w:val="24"/>
        </w:rPr>
      </w:pPr>
      <w:r w:rsidRPr="43825704">
        <w:rPr>
          <w:rFonts w:ascii="Arial" w:eastAsia="Arial" w:hAnsi="Arial" w:cs="Arial"/>
          <w:sz w:val="24"/>
          <w:szCs w:val="24"/>
        </w:rPr>
        <w:t xml:space="preserve">Dada a situação pandémica atual que alterou os hábitos de cada um, chegamos numa boa altura para alegrar estes tempos mais difíceis. Após nos ser apresentado o tema do projeto, debatemos sobre o assunto e chegamos à conclusão que seria útil o desenvolvimento de uma plataforma </w:t>
      </w:r>
      <w:proofErr w:type="spellStart"/>
      <w:r w:rsidRPr="43825704">
        <w:rPr>
          <w:rFonts w:ascii="Arial" w:eastAsia="Arial" w:hAnsi="Arial" w:cs="Arial"/>
          <w:sz w:val="24"/>
          <w:szCs w:val="24"/>
        </w:rPr>
        <w:t>gamificada</w:t>
      </w:r>
      <w:proofErr w:type="spellEnd"/>
      <w:r w:rsidRPr="43825704">
        <w:rPr>
          <w:rFonts w:ascii="Arial" w:eastAsia="Arial" w:hAnsi="Arial" w:cs="Arial"/>
          <w:sz w:val="24"/>
          <w:szCs w:val="24"/>
        </w:rPr>
        <w:t xml:space="preserve"> que tem como objetivo combater o isolamento social (idosos +60 anos).</w:t>
      </w:r>
    </w:p>
    <w:p w14:paraId="13FF9DE8" w14:textId="39128368" w:rsidR="00B813C6" w:rsidRDefault="00B813C6" w:rsidP="43825704">
      <w:pPr>
        <w:pBdr>
          <w:top w:val="nil"/>
          <w:left w:val="nil"/>
          <w:bottom w:val="nil"/>
          <w:right w:val="nil"/>
          <w:between w:val="nil"/>
        </w:pBdr>
        <w:spacing w:after="45"/>
        <w:ind w:firstLine="283"/>
        <w:jc w:val="both"/>
        <w:rPr>
          <w:rFonts w:ascii="Arial" w:eastAsia="Arial" w:hAnsi="Arial" w:cs="Arial"/>
          <w:sz w:val="24"/>
          <w:szCs w:val="24"/>
        </w:rPr>
      </w:pPr>
    </w:p>
    <w:p w14:paraId="6F37BB34" w14:textId="0D3850AF" w:rsidR="00B813C6" w:rsidRDefault="5C94009A" w:rsidP="43825704">
      <w:pPr>
        <w:pBdr>
          <w:top w:val="nil"/>
          <w:left w:val="nil"/>
          <w:bottom w:val="nil"/>
          <w:right w:val="nil"/>
          <w:between w:val="nil"/>
        </w:pBdr>
        <w:spacing w:after="45"/>
        <w:ind w:firstLine="283"/>
        <w:jc w:val="both"/>
        <w:rPr>
          <w:rFonts w:ascii="Arial" w:eastAsia="Arial" w:hAnsi="Arial" w:cs="Arial"/>
          <w:sz w:val="24"/>
          <w:szCs w:val="24"/>
        </w:rPr>
      </w:pPr>
      <w:r w:rsidRPr="43825704">
        <w:rPr>
          <w:rFonts w:ascii="Arial" w:eastAsia="Arial" w:hAnsi="Arial" w:cs="Arial"/>
          <w:sz w:val="24"/>
          <w:szCs w:val="24"/>
        </w:rPr>
        <w:t>Posteriormente a uma pesquisa, deparamo-nos com uma análise recente com os seguintes dados, 148 estudos (308.849 participantes, idade média de 64 anos) relataram uma redução de 50% na probabilidade de mortalidade para indivíduos com fortes relações sociais. Uma limitação desta revisão foram as 'relações sociais fortes', variável composta que combinou medidas conceitualmente distintas do contexto social de um indivíduo (por exemplo, solidão, isolamento social, etc.). Apesar disso, os autores observaram que o impacto das relações sociais sobre o risco de mortalidade é comparável a fatores de risco importantes e bem estabelecidos, como o tabaco e consumo de álcool, e supera o da inatividade física e da obesidade. [1]</w:t>
      </w:r>
    </w:p>
    <w:p w14:paraId="447BFE19" w14:textId="77777777" w:rsidR="0033001B" w:rsidRDefault="0033001B" w:rsidP="43825704">
      <w:pPr>
        <w:pBdr>
          <w:top w:val="nil"/>
          <w:left w:val="nil"/>
          <w:bottom w:val="nil"/>
          <w:right w:val="nil"/>
          <w:between w:val="nil"/>
        </w:pBdr>
        <w:spacing w:after="45"/>
        <w:ind w:firstLine="283"/>
        <w:jc w:val="both"/>
        <w:rPr>
          <w:rFonts w:ascii="Arial" w:eastAsia="Arial" w:hAnsi="Arial" w:cs="Arial"/>
          <w:sz w:val="24"/>
          <w:szCs w:val="24"/>
        </w:rPr>
      </w:pPr>
    </w:p>
    <w:p w14:paraId="038787FE" w14:textId="413CCAC1" w:rsidR="00F100D3" w:rsidRDefault="0033001B" w:rsidP="43825704">
      <w:pPr>
        <w:pBdr>
          <w:top w:val="nil"/>
          <w:left w:val="nil"/>
          <w:bottom w:val="nil"/>
          <w:right w:val="nil"/>
          <w:between w:val="nil"/>
        </w:pBdr>
        <w:spacing w:after="45"/>
        <w:ind w:firstLine="283"/>
        <w:jc w:val="both"/>
        <w:rPr>
          <w:rFonts w:ascii="Arial" w:eastAsia="Arial" w:hAnsi="Arial" w:cs="Arial"/>
          <w:sz w:val="24"/>
          <w:szCs w:val="24"/>
        </w:rPr>
      </w:pPr>
      <w:r w:rsidRPr="0033001B">
        <w:rPr>
          <w:rStyle w:val="Nenhum"/>
          <w:rFonts w:ascii="Arial" w:hAnsi="Arial" w:cs="Arial"/>
          <w:color w:val="000000" w:themeColor="text1"/>
          <w:sz w:val="24"/>
          <w:szCs w:val="24"/>
        </w:rPr>
        <w:t xml:space="preserve">O jogador ao autenticar-se na nossa aplicação poderá, se tiver mais de 18 anos, candidatar-se à função de árbitro. Os árbitros têm a função principal não só de arbitrar, mas também organizar e agendar os torneios dos jogadores. Para o resultado de um jogo ser validado deve ter a presença obrigatória de um arbitro que, posteriormente, insere o resultado na aplicação.  Após um árbitro ter validado, no mínimo, 50 jogos/ torneios, tem a possibilidade de se juntar a equipa de suporte. </w:t>
      </w:r>
      <w:ins w:id="0" w:author="Mark  Leite" w:date="2021-03-21T17:09:00Z">
        <w:r w:rsidRPr="0033001B">
          <w:rPr>
            <w:rStyle w:val="Nenhum"/>
            <w:rFonts w:ascii="Arial" w:hAnsi="Arial" w:cs="Arial"/>
            <w:color w:val="000000" w:themeColor="text1"/>
            <w:sz w:val="24"/>
            <w:szCs w:val="24"/>
            <w:rPrChange w:id="1" w:author="Mark  Leite" w:date="2021-03-22T15:11:00Z">
              <w:rPr>
                <w:rStyle w:val="Nenhum"/>
                <w:rFonts w:ascii="Times New Roman" w:hAnsi="Times New Roman" w:cs="Times New Roman"/>
                <w:color w:val="000000" w:themeColor="text1"/>
                <w:sz w:val="24"/>
                <w:szCs w:val="24"/>
              </w:rPr>
            </w:rPrChange>
          </w:rPr>
          <w:t>Em relação às funcionalidades</w:t>
        </w:r>
      </w:ins>
      <w:r w:rsidRPr="0033001B">
        <w:rPr>
          <w:rStyle w:val="Nenhum"/>
          <w:rFonts w:ascii="Arial" w:hAnsi="Arial" w:cs="Arial"/>
          <w:color w:val="000000" w:themeColor="text1"/>
          <w:sz w:val="24"/>
          <w:szCs w:val="24"/>
        </w:rPr>
        <w:t xml:space="preserve"> do jogador</w:t>
      </w:r>
      <w:ins w:id="2" w:author="Mark  Leite" w:date="2021-03-21T17:09:00Z">
        <w:r w:rsidRPr="0033001B">
          <w:rPr>
            <w:rStyle w:val="Nenhum"/>
            <w:rFonts w:ascii="Arial" w:hAnsi="Arial" w:cs="Arial"/>
            <w:color w:val="000000" w:themeColor="text1"/>
            <w:sz w:val="24"/>
            <w:szCs w:val="24"/>
            <w:rPrChange w:id="3" w:author="Mark  Leite" w:date="2021-03-22T15:11:00Z">
              <w:rPr>
                <w:rStyle w:val="Nenhum"/>
                <w:rFonts w:ascii="Times New Roman" w:hAnsi="Times New Roman" w:cs="Times New Roman"/>
                <w:color w:val="000000" w:themeColor="text1"/>
                <w:sz w:val="24"/>
                <w:szCs w:val="24"/>
              </w:rPr>
            </w:rPrChange>
          </w:rPr>
          <w:t xml:space="preserve">, têm acesso a </w:t>
        </w:r>
      </w:ins>
      <w:r w:rsidRPr="0033001B">
        <w:rPr>
          <w:rStyle w:val="Nenhum"/>
          <w:rFonts w:ascii="Arial" w:hAnsi="Arial" w:cs="Arial"/>
          <w:color w:val="000000" w:themeColor="text1"/>
          <w:sz w:val="24"/>
          <w:szCs w:val="24"/>
        </w:rPr>
        <w:t>troca de mensagens privadas</w:t>
      </w:r>
      <w:ins w:id="4" w:author="Mark  Leite" w:date="2021-03-21T17:09:00Z">
        <w:r w:rsidRPr="0033001B">
          <w:rPr>
            <w:rStyle w:val="Nenhum"/>
            <w:rFonts w:ascii="Arial" w:hAnsi="Arial" w:cs="Arial"/>
            <w:color w:val="000000" w:themeColor="text1"/>
            <w:sz w:val="24"/>
            <w:szCs w:val="24"/>
            <w:rPrChange w:id="5" w:author="Mark  Leite" w:date="2021-03-22T15:11:00Z">
              <w:rPr>
                <w:rStyle w:val="Nenhum"/>
                <w:rFonts w:ascii="Times New Roman" w:hAnsi="Times New Roman" w:cs="Times New Roman"/>
                <w:color w:val="000000" w:themeColor="text1"/>
                <w:sz w:val="24"/>
                <w:szCs w:val="24"/>
              </w:rPr>
            </w:rPrChange>
          </w:rPr>
          <w:t xml:space="preserve">, </w:t>
        </w:r>
      </w:ins>
      <w:r w:rsidRPr="0033001B">
        <w:rPr>
          <w:rStyle w:val="Nenhum"/>
          <w:rFonts w:ascii="Arial" w:hAnsi="Arial" w:cs="Arial"/>
          <w:color w:val="000000" w:themeColor="text1"/>
          <w:sz w:val="24"/>
          <w:szCs w:val="24"/>
        </w:rPr>
        <w:t>organizar jogos, criar tickets e participar em torneios. Estão disponíveis jogos tais como sueca, xadrez e dominó.</w:t>
      </w:r>
      <w:ins w:id="6" w:author="Mark  Leite" w:date="2021-03-21T17:10:00Z">
        <w:r w:rsidRPr="0033001B">
          <w:rPr>
            <w:rStyle w:val="Nenhum"/>
            <w:rFonts w:ascii="Arial" w:hAnsi="Arial" w:cs="Arial"/>
            <w:color w:val="000000" w:themeColor="text1"/>
            <w:sz w:val="24"/>
            <w:szCs w:val="24"/>
            <w:rPrChange w:id="7" w:author="Mark  Leite" w:date="2021-03-22T15:11:00Z">
              <w:rPr>
                <w:rStyle w:val="Nenhum"/>
                <w:rFonts w:ascii="Times New Roman" w:hAnsi="Times New Roman" w:cs="Times New Roman"/>
                <w:color w:val="000000" w:themeColor="text1"/>
                <w:sz w:val="24"/>
                <w:szCs w:val="24"/>
              </w:rPr>
            </w:rPrChange>
          </w:rPr>
          <w:t xml:space="preserve"> </w:t>
        </w:r>
      </w:ins>
      <w:r w:rsidRPr="0033001B">
        <w:rPr>
          <w:rStyle w:val="Nenhum"/>
          <w:rFonts w:ascii="Arial" w:hAnsi="Arial" w:cs="Arial"/>
          <w:color w:val="000000" w:themeColor="text1"/>
          <w:sz w:val="24"/>
          <w:szCs w:val="24"/>
        </w:rPr>
        <w:t>P</w:t>
      </w:r>
      <w:ins w:id="8" w:author="Mark  Leite" w:date="2021-03-21T17:10:00Z">
        <w:r w:rsidRPr="0033001B">
          <w:rPr>
            <w:rStyle w:val="Nenhum"/>
            <w:rFonts w:ascii="Arial" w:hAnsi="Arial" w:cs="Arial"/>
            <w:color w:val="000000" w:themeColor="text1"/>
            <w:sz w:val="24"/>
            <w:szCs w:val="24"/>
            <w:rPrChange w:id="9" w:author="Mark  Leite" w:date="2021-03-22T15:11:00Z">
              <w:rPr>
                <w:rStyle w:val="Nenhum"/>
                <w:rFonts w:ascii="Times New Roman" w:hAnsi="Times New Roman" w:cs="Times New Roman"/>
                <w:color w:val="000000" w:themeColor="text1"/>
                <w:sz w:val="24"/>
                <w:szCs w:val="24"/>
              </w:rPr>
            </w:rPrChange>
          </w:rPr>
          <w:t>or fim,</w:t>
        </w:r>
      </w:ins>
      <w:r w:rsidRPr="0033001B">
        <w:rPr>
          <w:rStyle w:val="Nenhum"/>
          <w:rFonts w:ascii="Arial" w:hAnsi="Arial" w:cs="Arial"/>
          <w:color w:val="000000" w:themeColor="text1"/>
          <w:sz w:val="24"/>
          <w:szCs w:val="24"/>
        </w:rPr>
        <w:t xml:space="preserve"> os jogadores ganham pontos por cada jogo e torneio em que participam, estando aptos no torneio a ganhar pontos extras mediante a sua classificação.</w:t>
      </w:r>
    </w:p>
    <w:p w14:paraId="3CE932D4" w14:textId="31B4596E" w:rsidR="00B813C6" w:rsidRDefault="00B813C6" w:rsidP="00B813C6">
      <w:pPr>
        <w:pBdr>
          <w:top w:val="nil"/>
          <w:left w:val="nil"/>
          <w:bottom w:val="nil"/>
          <w:right w:val="nil"/>
          <w:between w:val="nil"/>
        </w:pBdr>
        <w:spacing w:after="45"/>
        <w:jc w:val="both"/>
        <w:rPr>
          <w:rFonts w:ascii="Arial" w:eastAsia="Arial" w:hAnsi="Arial" w:cs="Arial"/>
          <w:sz w:val="24"/>
          <w:szCs w:val="24"/>
        </w:rPr>
      </w:pPr>
    </w:p>
    <w:p w14:paraId="00F87C8A" w14:textId="77777777" w:rsidR="007F17EA" w:rsidRDefault="006E52ED" w:rsidP="006E52ED">
      <w:pPr>
        <w:pStyle w:val="Corpo"/>
        <w:ind w:firstLine="578"/>
        <w:rPr>
          <w:rStyle w:val="Nenhum"/>
          <w:rFonts w:ascii="Arial" w:hAnsi="Arial" w:cs="Arial"/>
          <w:color w:val="000000" w:themeColor="text1"/>
          <w:sz w:val="24"/>
          <w:szCs w:val="24"/>
          <w:lang w:val="pt-PT"/>
        </w:rPr>
      </w:pPr>
      <w:ins w:id="10" w:author="Mark  Leite" w:date="2021-03-21T15:45:00Z">
        <w:r w:rsidRPr="006E52ED">
          <w:rPr>
            <w:rStyle w:val="Nenhum"/>
            <w:rFonts w:ascii="Arial" w:hAnsi="Arial" w:cs="Arial"/>
            <w:color w:val="000000" w:themeColor="text1"/>
            <w:sz w:val="24"/>
            <w:szCs w:val="24"/>
            <w:lang w:val="pt-PT"/>
            <w:rPrChange w:id="11" w:author="Mark  Leite" w:date="2021-03-22T15:11:00Z">
              <w:rPr>
                <w:rStyle w:val="Nenhum"/>
                <w:rFonts w:ascii="Times New Roman" w:hAnsi="Times New Roman" w:cs="Times New Roman"/>
                <w:color w:val="000000" w:themeColor="text1"/>
                <w:sz w:val="24"/>
                <w:szCs w:val="24"/>
                <w:lang w:val="pt-PT"/>
              </w:rPr>
            </w:rPrChange>
          </w:rPr>
          <w:t>O nosso principal objetivo com esta ideia</w:t>
        </w:r>
      </w:ins>
      <w:ins w:id="12" w:author="Mark  Leite" w:date="2021-03-21T15:51:00Z">
        <w:r w:rsidRPr="006E52ED">
          <w:rPr>
            <w:rStyle w:val="Nenhum"/>
            <w:rFonts w:ascii="Arial" w:hAnsi="Arial" w:cs="Arial"/>
            <w:color w:val="000000" w:themeColor="text1"/>
            <w:sz w:val="24"/>
            <w:szCs w:val="24"/>
            <w:lang w:val="pt-PT"/>
            <w:rPrChange w:id="13" w:author="Mark  Leite" w:date="2021-03-22T15:11:00Z">
              <w:rPr>
                <w:rStyle w:val="Nenhum"/>
                <w:rFonts w:ascii="Times New Roman" w:hAnsi="Times New Roman" w:cs="Times New Roman"/>
                <w:color w:val="000000" w:themeColor="text1"/>
                <w:sz w:val="24"/>
                <w:szCs w:val="24"/>
                <w:lang w:val="pt-PT"/>
              </w:rPr>
            </w:rPrChange>
          </w:rPr>
          <w:t xml:space="preserve"> </w:t>
        </w:r>
      </w:ins>
      <w:ins w:id="14" w:author="Mark  Leite" w:date="2021-03-21T15:46:00Z">
        <w:r w:rsidRPr="006E52ED">
          <w:rPr>
            <w:rStyle w:val="Nenhum"/>
            <w:rFonts w:ascii="Arial" w:hAnsi="Arial" w:cs="Arial"/>
            <w:color w:val="000000" w:themeColor="text1"/>
            <w:sz w:val="24"/>
            <w:szCs w:val="24"/>
            <w:lang w:val="pt-PT"/>
            <w:rPrChange w:id="15" w:author="Mark  Leite" w:date="2021-03-22T15:11:00Z">
              <w:rPr>
                <w:rStyle w:val="Nenhum"/>
                <w:rFonts w:ascii="Times New Roman" w:hAnsi="Times New Roman" w:cs="Times New Roman"/>
                <w:color w:val="000000" w:themeColor="text1"/>
                <w:sz w:val="24"/>
                <w:szCs w:val="24"/>
                <w:lang w:val="pt-PT"/>
              </w:rPr>
            </w:rPrChange>
          </w:rPr>
          <w:t xml:space="preserve">seria </w:t>
        </w:r>
      </w:ins>
      <w:r w:rsidRPr="006E52ED">
        <w:rPr>
          <w:rStyle w:val="Nenhum"/>
          <w:rFonts w:ascii="Arial" w:hAnsi="Arial" w:cs="Arial"/>
          <w:color w:val="000000" w:themeColor="text1"/>
          <w:sz w:val="24"/>
          <w:szCs w:val="24"/>
          <w:lang w:val="pt-PT"/>
        </w:rPr>
        <w:t xml:space="preserve">alegrar o dia a dia de </w:t>
      </w:r>
      <w:ins w:id="16" w:author="Mark  Leite" w:date="2021-03-21T15:46:00Z">
        <w:r w:rsidRPr="006E52ED">
          <w:rPr>
            <w:rStyle w:val="Nenhum"/>
            <w:rFonts w:ascii="Arial" w:hAnsi="Arial" w:cs="Arial"/>
            <w:color w:val="000000" w:themeColor="text1"/>
            <w:sz w:val="24"/>
            <w:szCs w:val="24"/>
            <w:lang w:val="pt-PT"/>
            <w:rPrChange w:id="17" w:author="Mark  Leite" w:date="2021-03-22T15:11:00Z">
              <w:rPr>
                <w:rStyle w:val="Nenhum"/>
                <w:rFonts w:ascii="Times New Roman" w:hAnsi="Times New Roman" w:cs="Times New Roman"/>
                <w:color w:val="000000" w:themeColor="text1"/>
                <w:sz w:val="24"/>
                <w:szCs w:val="24"/>
                <w:lang w:val="pt-PT"/>
              </w:rPr>
            </w:rPrChange>
          </w:rPr>
          <w:t xml:space="preserve">cada um, de forma a terem a possibilidade de a qualquer momento </w:t>
        </w:r>
      </w:ins>
      <w:ins w:id="18" w:author="Mark  Leite" w:date="2021-03-21T15:47:00Z">
        <w:r w:rsidRPr="006E52ED">
          <w:rPr>
            <w:rStyle w:val="Nenhum"/>
            <w:rFonts w:ascii="Arial" w:hAnsi="Arial" w:cs="Arial"/>
            <w:color w:val="000000" w:themeColor="text1"/>
            <w:sz w:val="24"/>
            <w:szCs w:val="24"/>
            <w:lang w:val="pt-PT"/>
            <w:rPrChange w:id="19" w:author="Mark  Leite" w:date="2021-03-22T15:11:00Z">
              <w:rPr>
                <w:rStyle w:val="Nenhum"/>
                <w:rFonts w:ascii="Times New Roman" w:hAnsi="Times New Roman" w:cs="Times New Roman"/>
                <w:color w:val="000000" w:themeColor="text1"/>
                <w:sz w:val="24"/>
                <w:szCs w:val="24"/>
                <w:lang w:val="pt-PT"/>
              </w:rPr>
            </w:rPrChange>
          </w:rPr>
          <w:t xml:space="preserve">se divertirem com os jogos que mais </w:t>
        </w:r>
      </w:ins>
      <w:r w:rsidRPr="006E52ED">
        <w:rPr>
          <w:rStyle w:val="Nenhum"/>
          <w:rFonts w:ascii="Arial" w:hAnsi="Arial" w:cs="Arial"/>
          <w:color w:val="000000" w:themeColor="text1"/>
          <w:sz w:val="24"/>
          <w:szCs w:val="24"/>
          <w:lang w:val="pt-PT"/>
        </w:rPr>
        <w:t>gostam</w:t>
      </w:r>
      <w:ins w:id="20" w:author="Mark  Leite" w:date="2021-03-21T15:47:00Z">
        <w:r w:rsidRPr="006E52ED">
          <w:rPr>
            <w:rStyle w:val="Nenhum"/>
            <w:rFonts w:ascii="Arial" w:hAnsi="Arial" w:cs="Arial"/>
            <w:color w:val="000000" w:themeColor="text1"/>
            <w:sz w:val="24"/>
            <w:szCs w:val="24"/>
            <w:lang w:val="pt-PT"/>
            <w:rPrChange w:id="21" w:author="Mark  Leite" w:date="2021-03-22T15:11:00Z">
              <w:rPr>
                <w:rStyle w:val="Nenhum"/>
                <w:rFonts w:ascii="Times New Roman" w:hAnsi="Times New Roman" w:cs="Times New Roman"/>
                <w:color w:val="000000" w:themeColor="text1"/>
                <w:sz w:val="24"/>
                <w:szCs w:val="24"/>
                <w:lang w:val="pt-PT"/>
              </w:rPr>
            </w:rPrChange>
          </w:rPr>
          <w:t xml:space="preserve"> e comunicar virtualmente com novas pessoas ou até mesmo amigos. </w:t>
        </w:r>
      </w:ins>
      <w:ins w:id="22" w:author="Mark  Leite" w:date="2021-03-21T16:17:00Z">
        <w:r w:rsidRPr="006E52ED">
          <w:rPr>
            <w:rStyle w:val="Nenhum"/>
            <w:rFonts w:ascii="Arial" w:hAnsi="Arial" w:cs="Arial"/>
            <w:color w:val="000000" w:themeColor="text1"/>
            <w:sz w:val="24"/>
            <w:szCs w:val="24"/>
            <w:lang w:val="pt-PT"/>
            <w:rPrChange w:id="23" w:author="Mark  Leite" w:date="2021-03-22T15:11:00Z">
              <w:rPr>
                <w:rStyle w:val="Nenhum"/>
                <w:rFonts w:ascii="Times New Roman" w:hAnsi="Times New Roman" w:cs="Times New Roman"/>
                <w:color w:val="000000" w:themeColor="text1"/>
                <w:sz w:val="24"/>
                <w:szCs w:val="24"/>
                <w:lang w:val="pt-PT"/>
              </w:rPr>
            </w:rPrChange>
          </w:rPr>
          <w:t xml:space="preserve">Temos também a noção que o resultado deverá ser algo bastante </w:t>
        </w:r>
      </w:ins>
      <w:ins w:id="24" w:author="Mark  Leite" w:date="2021-03-21T16:19:00Z">
        <w:r w:rsidRPr="006E52ED">
          <w:rPr>
            <w:rStyle w:val="Nenhum"/>
            <w:rFonts w:ascii="Arial" w:hAnsi="Arial" w:cs="Arial"/>
            <w:color w:val="000000" w:themeColor="text1"/>
            <w:sz w:val="24"/>
            <w:szCs w:val="24"/>
            <w:lang w:val="pt-PT"/>
            <w:rPrChange w:id="25" w:author="Mark  Leite" w:date="2021-03-22T15:11:00Z">
              <w:rPr>
                <w:rStyle w:val="Nenhum"/>
                <w:rFonts w:ascii="Times New Roman" w:hAnsi="Times New Roman" w:cs="Times New Roman"/>
                <w:color w:val="000000" w:themeColor="text1"/>
                <w:sz w:val="24"/>
                <w:szCs w:val="24"/>
                <w:lang w:val="pt-PT"/>
              </w:rPr>
            </w:rPrChange>
          </w:rPr>
          <w:t>simples,</w:t>
        </w:r>
      </w:ins>
      <w:ins w:id="26" w:author="Mark  Leite" w:date="2021-03-21T16:17:00Z">
        <w:r w:rsidRPr="006E52ED">
          <w:rPr>
            <w:rStyle w:val="Nenhum"/>
            <w:rFonts w:ascii="Arial" w:hAnsi="Arial" w:cs="Arial"/>
            <w:color w:val="000000" w:themeColor="text1"/>
            <w:sz w:val="24"/>
            <w:szCs w:val="24"/>
            <w:lang w:val="pt-PT"/>
            <w:rPrChange w:id="27" w:author="Mark  Leite" w:date="2021-03-22T15:11:00Z">
              <w:rPr>
                <w:rStyle w:val="Nenhum"/>
                <w:rFonts w:ascii="Times New Roman" w:hAnsi="Times New Roman" w:cs="Times New Roman"/>
                <w:color w:val="000000" w:themeColor="text1"/>
                <w:sz w:val="24"/>
                <w:szCs w:val="24"/>
                <w:lang w:val="pt-PT"/>
              </w:rPr>
            </w:rPrChange>
          </w:rPr>
          <w:t xml:space="preserve"> mas ao mesmo tempo inovador</w:t>
        </w:r>
      </w:ins>
      <w:ins w:id="28" w:author="Mark  Leite" w:date="2021-03-21T16:18:00Z">
        <w:r w:rsidRPr="006E52ED">
          <w:rPr>
            <w:rStyle w:val="Nenhum"/>
            <w:rFonts w:ascii="Arial" w:hAnsi="Arial" w:cs="Arial"/>
            <w:color w:val="000000" w:themeColor="text1"/>
            <w:sz w:val="24"/>
            <w:szCs w:val="24"/>
            <w:lang w:val="pt-PT"/>
            <w:rPrChange w:id="29" w:author="Mark  Leite" w:date="2021-03-22T15:11:00Z">
              <w:rPr>
                <w:rStyle w:val="Nenhum"/>
                <w:rFonts w:ascii="Times New Roman" w:hAnsi="Times New Roman" w:cs="Times New Roman"/>
                <w:color w:val="000000" w:themeColor="text1"/>
                <w:sz w:val="24"/>
                <w:szCs w:val="24"/>
                <w:lang w:val="pt-PT"/>
              </w:rPr>
            </w:rPrChange>
          </w:rPr>
          <w:t>, para que não haja dificuldades de acesso e utilização</w:t>
        </w:r>
      </w:ins>
      <w:ins w:id="30" w:author="Mark  Leite" w:date="2021-03-21T16:19:00Z">
        <w:r w:rsidRPr="006E52ED">
          <w:rPr>
            <w:rStyle w:val="Nenhum"/>
            <w:rFonts w:ascii="Arial" w:hAnsi="Arial" w:cs="Arial"/>
            <w:color w:val="000000" w:themeColor="text1"/>
            <w:sz w:val="24"/>
            <w:szCs w:val="24"/>
            <w:lang w:val="pt-PT"/>
            <w:rPrChange w:id="31" w:author="Mark  Leite" w:date="2021-03-22T15:11:00Z">
              <w:rPr>
                <w:rStyle w:val="Nenhum"/>
                <w:rFonts w:ascii="Times New Roman" w:hAnsi="Times New Roman" w:cs="Times New Roman"/>
                <w:color w:val="000000" w:themeColor="text1"/>
                <w:sz w:val="24"/>
                <w:szCs w:val="24"/>
                <w:lang w:val="pt-PT"/>
              </w:rPr>
            </w:rPrChange>
          </w:rPr>
          <w:t>.</w:t>
        </w:r>
      </w:ins>
    </w:p>
    <w:p w14:paraId="3369DBBC" w14:textId="28DEA8A5" w:rsidR="006E52ED" w:rsidRPr="006E52ED" w:rsidRDefault="006E52ED" w:rsidP="006E52ED">
      <w:pPr>
        <w:pStyle w:val="Corpo"/>
        <w:ind w:firstLine="578"/>
        <w:rPr>
          <w:ins w:id="32" w:author="Mark  Leite" w:date="2021-03-21T17:03:00Z"/>
          <w:rStyle w:val="Nenhum"/>
          <w:rFonts w:ascii="Arial" w:hAnsi="Arial" w:cs="Arial"/>
          <w:color w:val="000000" w:themeColor="text1"/>
          <w:sz w:val="24"/>
          <w:szCs w:val="24"/>
          <w:lang w:val="pt-PT"/>
          <w:rPrChange w:id="33" w:author="Mark  Leite" w:date="2021-03-22T15:11:00Z">
            <w:rPr>
              <w:ins w:id="34" w:author="Mark  Leite" w:date="2021-03-21T17:03:00Z"/>
              <w:rStyle w:val="Nenhum"/>
              <w:rFonts w:ascii="Times New Roman" w:hAnsi="Times New Roman" w:cs="Times New Roman"/>
              <w:color w:val="000000" w:themeColor="text1"/>
              <w:sz w:val="24"/>
              <w:szCs w:val="24"/>
              <w:lang w:val="pt-PT"/>
            </w:rPr>
          </w:rPrChange>
        </w:rPr>
      </w:pPr>
      <w:ins w:id="35" w:author="Mark  Leite" w:date="2021-03-21T16:10:00Z">
        <w:r w:rsidRPr="006E52ED">
          <w:rPr>
            <w:rStyle w:val="Nenhum"/>
            <w:rFonts w:ascii="Arial" w:hAnsi="Arial" w:cs="Arial"/>
            <w:color w:val="000000" w:themeColor="text1"/>
            <w:sz w:val="24"/>
            <w:szCs w:val="24"/>
            <w:lang w:val="pt-PT"/>
            <w:rPrChange w:id="36" w:author="Mark  Leite" w:date="2021-03-22T15:11:00Z">
              <w:rPr>
                <w:rStyle w:val="Nenhum"/>
                <w:rFonts w:ascii="Times New Roman" w:hAnsi="Times New Roman" w:cs="Times New Roman"/>
                <w:color w:val="000000" w:themeColor="text1"/>
                <w:sz w:val="24"/>
                <w:szCs w:val="24"/>
                <w:lang w:val="pt-PT"/>
              </w:rPr>
            </w:rPrChange>
          </w:rPr>
          <w:lastRenderedPageBreak/>
          <w:t xml:space="preserve">Como principais resultados, esperamos uma boa adesão por parte do </w:t>
        </w:r>
      </w:ins>
      <w:r w:rsidRPr="006E52ED">
        <w:rPr>
          <w:rStyle w:val="Nenhum"/>
          <w:rFonts w:ascii="Arial" w:hAnsi="Arial" w:cs="Arial"/>
          <w:color w:val="000000" w:themeColor="text1"/>
          <w:sz w:val="24"/>
          <w:szCs w:val="24"/>
          <w:lang w:val="pt-PT"/>
        </w:rPr>
        <w:t>público-alvo</w:t>
      </w:r>
      <w:ins w:id="37" w:author="Mark  Leite" w:date="2021-03-21T16:11:00Z">
        <w:r w:rsidRPr="006E52ED">
          <w:rPr>
            <w:rStyle w:val="Nenhum"/>
            <w:rFonts w:ascii="Arial" w:hAnsi="Arial" w:cs="Arial"/>
            <w:color w:val="000000" w:themeColor="text1"/>
            <w:sz w:val="24"/>
            <w:szCs w:val="24"/>
            <w:lang w:val="pt-PT"/>
            <w:rPrChange w:id="38" w:author="Mark  Leite" w:date="2021-03-22T15:11:00Z">
              <w:rPr>
                <w:rStyle w:val="Nenhum"/>
                <w:rFonts w:ascii="Times New Roman" w:hAnsi="Times New Roman" w:cs="Times New Roman"/>
                <w:color w:val="000000" w:themeColor="text1"/>
                <w:sz w:val="24"/>
                <w:szCs w:val="24"/>
                <w:lang w:val="pt-PT"/>
              </w:rPr>
            </w:rPrChange>
          </w:rPr>
          <w:t xml:space="preserve"> de forma a nos dar a possibilidade no futuro de evoluir a aplicação para cada vez mais o número de utilizadores aumentar e</w:t>
        </w:r>
      </w:ins>
      <w:ins w:id="39" w:author="Mark  Leite" w:date="2021-03-21T16:12:00Z">
        <w:r w:rsidRPr="006E52ED">
          <w:rPr>
            <w:rStyle w:val="Nenhum"/>
            <w:rFonts w:ascii="Arial" w:hAnsi="Arial" w:cs="Arial"/>
            <w:color w:val="000000" w:themeColor="text1"/>
            <w:sz w:val="24"/>
            <w:szCs w:val="24"/>
            <w:lang w:val="pt-PT"/>
            <w:rPrChange w:id="40" w:author="Mark  Leite" w:date="2021-03-22T15:11:00Z">
              <w:rPr>
                <w:rStyle w:val="Nenhum"/>
                <w:rFonts w:ascii="Times New Roman" w:hAnsi="Times New Roman" w:cs="Times New Roman"/>
                <w:color w:val="000000" w:themeColor="text1"/>
                <w:sz w:val="24"/>
                <w:szCs w:val="24"/>
                <w:lang w:val="pt-PT"/>
              </w:rPr>
            </w:rPrChange>
          </w:rPr>
          <w:t xml:space="preserve"> de certa forma, o mais importante, ajudar </w:t>
        </w:r>
      </w:ins>
      <w:ins w:id="41" w:author="Mark  Leite" w:date="2021-03-21T16:13:00Z">
        <w:r w:rsidRPr="006E52ED">
          <w:rPr>
            <w:rStyle w:val="Nenhum"/>
            <w:rFonts w:ascii="Arial" w:hAnsi="Arial" w:cs="Arial"/>
            <w:color w:val="000000" w:themeColor="text1"/>
            <w:sz w:val="24"/>
            <w:szCs w:val="24"/>
            <w:lang w:val="pt-PT"/>
            <w:rPrChange w:id="42" w:author="Mark  Leite" w:date="2021-03-22T15:11:00Z">
              <w:rPr>
                <w:rStyle w:val="Nenhum"/>
                <w:rFonts w:ascii="Times New Roman" w:hAnsi="Times New Roman" w:cs="Times New Roman"/>
                <w:color w:val="000000" w:themeColor="text1"/>
                <w:sz w:val="24"/>
                <w:szCs w:val="24"/>
                <w:lang w:val="pt-PT"/>
              </w:rPr>
            </w:rPrChange>
          </w:rPr>
          <w:t xml:space="preserve">a ultrapassar este grave problema de uma forma divertida e interativa. </w:t>
        </w:r>
      </w:ins>
      <w:ins w:id="43" w:author="Mark  Leite" w:date="2021-03-22T15:51:00Z">
        <w:r w:rsidRPr="006E52ED">
          <w:rPr>
            <w:rStyle w:val="Nenhum"/>
            <w:rFonts w:ascii="Arial" w:hAnsi="Arial" w:cs="Arial"/>
            <w:color w:val="000000" w:themeColor="text1"/>
            <w:sz w:val="24"/>
            <w:szCs w:val="24"/>
            <w:lang w:val="pt-PT"/>
          </w:rPr>
          <w:t>F</w:t>
        </w:r>
      </w:ins>
      <w:ins w:id="44" w:author="Mark  Leite" w:date="2021-03-22T15:49:00Z">
        <w:r w:rsidRPr="006E52ED">
          <w:rPr>
            <w:rStyle w:val="Nenhum"/>
            <w:rFonts w:ascii="Arial" w:hAnsi="Arial" w:cs="Arial"/>
            <w:color w:val="000000" w:themeColor="text1"/>
            <w:sz w:val="24"/>
            <w:szCs w:val="24"/>
            <w:lang w:val="pt-PT"/>
          </w:rPr>
          <w:t>requentemente</w:t>
        </w:r>
      </w:ins>
      <w:ins w:id="45" w:author="Mark  Leite" w:date="2021-03-22T15:51:00Z">
        <w:r w:rsidRPr="006E52ED">
          <w:rPr>
            <w:rStyle w:val="Nenhum"/>
            <w:rFonts w:ascii="Arial" w:hAnsi="Arial" w:cs="Arial"/>
            <w:color w:val="000000" w:themeColor="text1"/>
            <w:sz w:val="24"/>
            <w:szCs w:val="24"/>
            <w:lang w:val="pt-PT"/>
          </w:rPr>
          <w:t>, haver mais</w:t>
        </w:r>
      </w:ins>
      <w:ins w:id="46" w:author="Mark  Leite" w:date="2021-03-22T15:49:00Z">
        <w:r w:rsidRPr="006E52ED">
          <w:rPr>
            <w:rStyle w:val="Nenhum"/>
            <w:rFonts w:ascii="Arial" w:hAnsi="Arial" w:cs="Arial"/>
            <w:color w:val="000000" w:themeColor="text1"/>
            <w:sz w:val="24"/>
            <w:szCs w:val="24"/>
            <w:lang w:val="pt-PT"/>
          </w:rPr>
          <w:t xml:space="preserve"> convívios entre utilizadores que origina</w:t>
        </w:r>
      </w:ins>
      <w:ins w:id="47" w:author="Mark  Leite" w:date="2021-03-22T15:50:00Z">
        <w:r w:rsidRPr="006E52ED">
          <w:rPr>
            <w:rStyle w:val="Nenhum"/>
            <w:rFonts w:ascii="Arial" w:hAnsi="Arial" w:cs="Arial"/>
            <w:color w:val="000000" w:themeColor="text1"/>
            <w:sz w:val="24"/>
            <w:szCs w:val="24"/>
            <w:lang w:val="pt-PT"/>
          </w:rPr>
          <w:t xml:space="preserve"> </w:t>
        </w:r>
      </w:ins>
      <w:ins w:id="48" w:author="Mark  Leite" w:date="2021-03-22T15:51:00Z">
        <w:r w:rsidRPr="006E52ED">
          <w:rPr>
            <w:rStyle w:val="Nenhum"/>
            <w:rFonts w:ascii="Arial" w:hAnsi="Arial" w:cs="Arial"/>
            <w:color w:val="000000" w:themeColor="text1"/>
            <w:sz w:val="24"/>
            <w:szCs w:val="24"/>
            <w:lang w:val="pt-PT"/>
          </w:rPr>
          <w:t xml:space="preserve">novas amizades e um </w:t>
        </w:r>
      </w:ins>
      <w:ins w:id="49" w:author="Mark  Leite" w:date="2021-03-22T15:52:00Z">
        <w:r w:rsidRPr="006E52ED">
          <w:rPr>
            <w:rStyle w:val="Nenhum"/>
            <w:rFonts w:ascii="Arial" w:hAnsi="Arial" w:cs="Arial"/>
            <w:color w:val="000000" w:themeColor="text1"/>
            <w:sz w:val="24"/>
            <w:szCs w:val="24"/>
            <w:lang w:val="pt-PT"/>
          </w:rPr>
          <w:t xml:space="preserve">novo </w:t>
        </w:r>
      </w:ins>
      <w:ins w:id="50" w:author="Mark  Leite" w:date="2021-03-22T15:51:00Z">
        <w:r w:rsidRPr="006E52ED">
          <w:rPr>
            <w:rStyle w:val="Nenhum"/>
            <w:rFonts w:ascii="Arial" w:hAnsi="Arial" w:cs="Arial"/>
            <w:color w:val="000000" w:themeColor="text1"/>
            <w:sz w:val="24"/>
            <w:szCs w:val="24"/>
            <w:lang w:val="pt-PT"/>
          </w:rPr>
          <w:t>tema de</w:t>
        </w:r>
      </w:ins>
      <w:ins w:id="51" w:author="Mark  Leite" w:date="2021-03-22T15:52:00Z">
        <w:r w:rsidRPr="006E52ED">
          <w:rPr>
            <w:rStyle w:val="Nenhum"/>
            <w:rFonts w:ascii="Arial" w:hAnsi="Arial" w:cs="Arial"/>
            <w:color w:val="000000" w:themeColor="text1"/>
            <w:sz w:val="24"/>
            <w:szCs w:val="24"/>
            <w:lang w:val="pt-PT"/>
          </w:rPr>
          <w:t xml:space="preserve"> conversa</w:t>
        </w:r>
      </w:ins>
      <w:ins w:id="52" w:author="Mark  Leite" w:date="2021-03-22T15:51:00Z">
        <w:r w:rsidRPr="006E52ED">
          <w:rPr>
            <w:rStyle w:val="Nenhum"/>
            <w:rFonts w:ascii="Arial" w:hAnsi="Arial" w:cs="Arial"/>
            <w:color w:val="000000" w:themeColor="text1"/>
            <w:sz w:val="24"/>
            <w:szCs w:val="24"/>
            <w:lang w:val="pt-PT"/>
          </w:rPr>
          <w:t>, as tecnologias.</w:t>
        </w:r>
      </w:ins>
    </w:p>
    <w:p w14:paraId="6ED7AE65" w14:textId="77777777" w:rsidR="006E52ED" w:rsidRPr="00B813C6" w:rsidRDefault="006E52ED" w:rsidP="00B813C6">
      <w:pPr>
        <w:pBdr>
          <w:top w:val="nil"/>
          <w:left w:val="nil"/>
          <w:bottom w:val="nil"/>
          <w:right w:val="nil"/>
          <w:between w:val="nil"/>
        </w:pBdr>
        <w:spacing w:after="45"/>
        <w:jc w:val="both"/>
        <w:rPr>
          <w:rFonts w:ascii="Arial" w:eastAsia="Arial" w:hAnsi="Arial" w:cs="Arial"/>
          <w:sz w:val="24"/>
          <w:szCs w:val="24"/>
        </w:rPr>
      </w:pPr>
    </w:p>
    <w:p w14:paraId="53BB74B3" w14:textId="77777777" w:rsidR="00980A50" w:rsidRDefault="00980A50" w:rsidP="00980A50">
      <w:pPr>
        <w:pBdr>
          <w:top w:val="nil"/>
          <w:left w:val="nil"/>
          <w:bottom w:val="nil"/>
          <w:right w:val="nil"/>
          <w:between w:val="nil"/>
        </w:pBdr>
        <w:spacing w:after="45"/>
        <w:jc w:val="both"/>
        <w:rPr>
          <w:rFonts w:ascii="Arial" w:eastAsia="Arial" w:hAnsi="Arial" w:cs="Arial"/>
          <w:b/>
          <w:color w:val="000000"/>
        </w:rPr>
      </w:pPr>
    </w:p>
    <w:p w14:paraId="644E2AA7" w14:textId="4C96E426" w:rsidR="00980A50" w:rsidRPr="005B4B4B" w:rsidRDefault="00980A50" w:rsidP="00980A50">
      <w:pPr>
        <w:pBdr>
          <w:top w:val="nil"/>
          <w:left w:val="nil"/>
          <w:bottom w:val="nil"/>
          <w:right w:val="nil"/>
          <w:between w:val="nil"/>
        </w:pBdr>
        <w:spacing w:after="45"/>
        <w:jc w:val="both"/>
        <w:rPr>
          <w:rFonts w:ascii="Arial" w:eastAsia="Arial" w:hAnsi="Arial" w:cs="Arial"/>
          <w:color w:val="000000"/>
          <w:lang w:val="en-US"/>
        </w:rPr>
      </w:pPr>
      <w:proofErr w:type="spellStart"/>
      <w:r w:rsidRPr="005B4B4B">
        <w:rPr>
          <w:rFonts w:ascii="Arial" w:eastAsia="Arial" w:hAnsi="Arial" w:cs="Arial"/>
          <w:b/>
          <w:bCs/>
          <w:color w:val="000000" w:themeColor="text1"/>
          <w:lang w:val="en-US"/>
        </w:rPr>
        <w:t>Referências</w:t>
      </w:r>
      <w:proofErr w:type="spellEnd"/>
      <w:r w:rsidRPr="005B4B4B">
        <w:rPr>
          <w:rFonts w:ascii="Arial" w:eastAsia="Arial" w:hAnsi="Arial" w:cs="Arial"/>
          <w:color w:val="000000" w:themeColor="text1"/>
          <w:lang w:val="en-US"/>
        </w:rPr>
        <w:t>:</w:t>
      </w:r>
    </w:p>
    <w:p w14:paraId="7E642E39" w14:textId="77BDA660" w:rsidR="00980A50" w:rsidRDefault="46A82494" w:rsidP="43825704">
      <w:pPr>
        <w:spacing w:after="45"/>
        <w:jc w:val="both"/>
        <w:rPr>
          <w:rFonts w:ascii="Arial" w:eastAsia="Arial" w:hAnsi="Arial" w:cs="Arial"/>
        </w:rPr>
      </w:pPr>
      <w:r w:rsidRPr="005B4B4B">
        <w:rPr>
          <w:rFonts w:ascii="Arial" w:eastAsia="Arial" w:hAnsi="Arial" w:cs="Arial"/>
          <w:lang w:val="en-US"/>
        </w:rPr>
        <w:t xml:space="preserve">[1] Dickens, A., Richards, S., Campbell, J., (2011). Interventions targeting social isolation in older people: a systematic review. </w:t>
      </w:r>
      <w:r w:rsidRPr="4B70471E">
        <w:rPr>
          <w:rFonts w:ascii="Arial" w:eastAsia="Arial" w:hAnsi="Arial" w:cs="Arial"/>
        </w:rPr>
        <w:t xml:space="preserve">BMC </w:t>
      </w:r>
      <w:proofErr w:type="spellStart"/>
      <w:r w:rsidRPr="4B70471E">
        <w:rPr>
          <w:rFonts w:ascii="Arial" w:eastAsia="Arial" w:hAnsi="Arial" w:cs="Arial"/>
        </w:rPr>
        <w:t>Public</w:t>
      </w:r>
      <w:proofErr w:type="spellEnd"/>
      <w:r w:rsidRPr="4B70471E">
        <w:rPr>
          <w:rFonts w:ascii="Arial" w:eastAsia="Arial" w:hAnsi="Arial" w:cs="Arial"/>
        </w:rPr>
        <w:t xml:space="preserve"> </w:t>
      </w:r>
      <w:proofErr w:type="spellStart"/>
      <w:r w:rsidRPr="4B70471E">
        <w:rPr>
          <w:rFonts w:ascii="Arial" w:eastAsia="Arial" w:hAnsi="Arial" w:cs="Arial"/>
        </w:rPr>
        <w:t>Health</w:t>
      </w:r>
      <w:proofErr w:type="spellEnd"/>
      <w:r w:rsidRPr="4B70471E">
        <w:rPr>
          <w:rFonts w:ascii="Arial" w:eastAsia="Arial" w:hAnsi="Arial" w:cs="Arial"/>
        </w:rPr>
        <w:t xml:space="preserve">, 11, 647. </w:t>
      </w:r>
      <w:hyperlink r:id="rId10">
        <w:r w:rsidRPr="4B70471E">
          <w:rPr>
            <w:rStyle w:val="Hiperligao"/>
            <w:rFonts w:ascii="Arial" w:eastAsia="Arial" w:hAnsi="Arial" w:cs="Arial"/>
          </w:rPr>
          <w:t>https://doi.org/10.1186/1471-2458-11-647</w:t>
        </w:r>
      </w:hyperlink>
    </w:p>
    <w:p w14:paraId="6BB0C0C2" w14:textId="187244FB" w:rsidR="4B70471E" w:rsidRDefault="4B70471E" w:rsidP="4B70471E">
      <w:pPr>
        <w:spacing w:after="45"/>
        <w:jc w:val="both"/>
        <w:rPr>
          <w:rFonts w:ascii="Arial" w:eastAsia="Arial" w:hAnsi="Arial" w:cs="Arial"/>
          <w:b/>
          <w:bCs/>
          <w:color w:val="000000" w:themeColor="text1"/>
        </w:rPr>
      </w:pPr>
    </w:p>
    <w:p w14:paraId="431B7962" w14:textId="65DC57E7" w:rsidR="4B70471E" w:rsidRDefault="4B70471E" w:rsidP="4B70471E">
      <w:pPr>
        <w:spacing w:after="45"/>
        <w:jc w:val="both"/>
        <w:rPr>
          <w:rFonts w:ascii="Arial" w:eastAsia="Arial" w:hAnsi="Arial" w:cs="Arial"/>
          <w:b/>
          <w:bCs/>
          <w:color w:val="000000" w:themeColor="text1"/>
        </w:rPr>
      </w:pPr>
    </w:p>
    <w:p w14:paraId="4C9BA8E8" w14:textId="7F007DF8" w:rsidR="00713F09" w:rsidRDefault="00980A50" w:rsidP="4B70471E">
      <w:pPr>
        <w:pBdr>
          <w:top w:val="nil"/>
          <w:left w:val="nil"/>
          <w:bottom w:val="nil"/>
          <w:right w:val="nil"/>
          <w:between w:val="nil"/>
        </w:pBdr>
        <w:spacing w:after="45"/>
        <w:jc w:val="both"/>
        <w:rPr>
          <w:rFonts w:ascii="Arial" w:eastAsia="Arial" w:hAnsi="Arial" w:cs="Arial"/>
          <w:color w:val="000000" w:themeColor="text1"/>
        </w:rPr>
      </w:pPr>
      <w:r w:rsidRPr="4B70471E">
        <w:rPr>
          <w:rFonts w:ascii="Arial" w:eastAsia="Arial" w:hAnsi="Arial" w:cs="Arial"/>
          <w:b/>
          <w:bCs/>
          <w:color w:val="000000" w:themeColor="text1"/>
        </w:rPr>
        <w:t>Guiões de teste</w:t>
      </w:r>
      <w:r w:rsidR="00255D4F" w:rsidRPr="4B70471E">
        <w:rPr>
          <w:rFonts w:ascii="Arial" w:eastAsia="Arial" w:hAnsi="Arial" w:cs="Arial"/>
          <w:b/>
          <w:bCs/>
          <w:color w:val="000000" w:themeColor="text1"/>
        </w:rPr>
        <w:t xml:space="preserve"> de utilização</w:t>
      </w:r>
      <w:r w:rsidR="00FD386C" w:rsidRPr="4B70471E">
        <w:rPr>
          <w:rFonts w:ascii="Arial" w:eastAsia="Arial" w:hAnsi="Arial" w:cs="Arial"/>
          <w:color w:val="000000" w:themeColor="text1"/>
        </w:rPr>
        <w:t>:</w:t>
      </w:r>
    </w:p>
    <w:p w14:paraId="6D0F7D7B" w14:textId="11A0D2C7" w:rsidR="00E46012" w:rsidRPr="00255D4F" w:rsidRDefault="49F16AC8" w:rsidP="43825704">
      <w:pPr>
        <w:pBdr>
          <w:top w:val="nil"/>
          <w:left w:val="nil"/>
          <w:bottom w:val="nil"/>
          <w:right w:val="nil"/>
          <w:between w:val="nil"/>
        </w:pBdr>
        <w:spacing w:after="45"/>
        <w:jc w:val="center"/>
        <w:rPr>
          <w:rFonts w:ascii="Arial" w:eastAsia="Arial" w:hAnsi="Arial" w:cs="Arial"/>
          <w:b/>
          <w:bCs/>
          <w:color w:val="A6A6A6" w:themeColor="background1" w:themeShade="A6"/>
        </w:rPr>
      </w:pPr>
      <w:bookmarkStart w:id="53" w:name="_Hlk75120750"/>
      <w:r w:rsidRPr="43825704">
        <w:rPr>
          <w:rFonts w:ascii="Arial" w:eastAsia="Arial" w:hAnsi="Arial" w:cs="Arial"/>
          <w:b/>
          <w:bCs/>
        </w:rPr>
        <w:t>Guião Principal</w:t>
      </w:r>
    </w:p>
    <w:tbl>
      <w:tblPr>
        <w:tblStyle w:val="TabelacomGrelha"/>
        <w:tblW w:w="0" w:type="auto"/>
        <w:tblLook w:val="04A0" w:firstRow="1" w:lastRow="0" w:firstColumn="1" w:lastColumn="0" w:noHBand="0" w:noVBand="1"/>
      </w:tblPr>
      <w:tblGrid>
        <w:gridCol w:w="9487"/>
      </w:tblGrid>
      <w:tr w:rsidR="00713F09" w14:paraId="21374C8D" w14:textId="77777777" w:rsidTr="43825704">
        <w:tc>
          <w:tcPr>
            <w:tcW w:w="9713" w:type="dxa"/>
          </w:tcPr>
          <w:p w14:paraId="77C02423" w14:textId="352F3E2C" w:rsidR="00713F09" w:rsidRPr="000A201C" w:rsidRDefault="5E55FD89" w:rsidP="43825704">
            <w:pPr>
              <w:spacing w:after="45"/>
              <w:jc w:val="both"/>
              <w:rPr>
                <w:rFonts w:ascii="Arial" w:eastAsia="Arial" w:hAnsi="Arial" w:cs="Arial"/>
                <w:color w:val="A6A6A6" w:themeColor="background1" w:themeShade="A6"/>
              </w:rPr>
            </w:pPr>
            <w:r w:rsidRPr="43825704">
              <w:rPr>
                <w:rFonts w:ascii="Arial" w:eastAsia="Arial" w:hAnsi="Arial" w:cs="Arial"/>
                <w:b/>
                <w:bCs/>
                <w:color w:val="000000" w:themeColor="text1"/>
              </w:rPr>
              <w:t xml:space="preserve">Nome: </w:t>
            </w:r>
            <w:r w:rsidR="1CD5C3FB" w:rsidRPr="43825704">
              <w:rPr>
                <w:rFonts w:ascii="Arial" w:eastAsia="Arial" w:hAnsi="Arial" w:cs="Arial"/>
              </w:rPr>
              <w:t xml:space="preserve">Um </w:t>
            </w:r>
            <w:r w:rsidR="001E4011">
              <w:rPr>
                <w:rFonts w:ascii="Arial" w:eastAsia="Arial" w:hAnsi="Arial" w:cs="Arial"/>
              </w:rPr>
              <w:t>jogador organiza</w:t>
            </w:r>
            <w:r w:rsidR="1CD5C3FB" w:rsidRPr="43825704">
              <w:rPr>
                <w:rFonts w:ascii="Arial" w:eastAsia="Arial" w:hAnsi="Arial" w:cs="Arial"/>
              </w:rPr>
              <w:t xml:space="preserve"> um jogo</w:t>
            </w:r>
            <w:r w:rsidR="0F17D840" w:rsidRPr="43825704">
              <w:rPr>
                <w:rFonts w:ascii="Arial" w:eastAsia="Arial" w:hAnsi="Arial" w:cs="Arial"/>
              </w:rPr>
              <w:t>.</w:t>
            </w:r>
          </w:p>
        </w:tc>
      </w:tr>
      <w:tr w:rsidR="00713F09" w14:paraId="1975BD6C" w14:textId="77777777" w:rsidTr="43825704">
        <w:tc>
          <w:tcPr>
            <w:tcW w:w="9713" w:type="dxa"/>
          </w:tcPr>
          <w:p w14:paraId="61807E2F" w14:textId="7A6EC590" w:rsidR="00713F09" w:rsidRDefault="5E55FD89" w:rsidP="43825704">
            <w:pPr>
              <w:spacing w:after="45"/>
              <w:jc w:val="both"/>
              <w:rPr>
                <w:rFonts w:ascii="Arial" w:eastAsia="Arial" w:hAnsi="Arial" w:cs="Arial"/>
              </w:rPr>
            </w:pPr>
            <w:r w:rsidRPr="43825704">
              <w:rPr>
                <w:rFonts w:ascii="Arial" w:eastAsia="Arial" w:hAnsi="Arial" w:cs="Arial"/>
                <w:b/>
                <w:bCs/>
                <w:color w:val="000000" w:themeColor="text1"/>
              </w:rPr>
              <w:t xml:space="preserve">Descrição: </w:t>
            </w:r>
            <w:r w:rsidR="34EE3CAF" w:rsidRPr="43825704">
              <w:rPr>
                <w:rFonts w:ascii="Arial" w:eastAsia="Arial" w:hAnsi="Arial" w:cs="Arial"/>
              </w:rPr>
              <w:t xml:space="preserve">O utilizador </w:t>
            </w:r>
            <w:r w:rsidR="4F56CD46" w:rsidRPr="43825704">
              <w:rPr>
                <w:rFonts w:ascii="Arial" w:eastAsia="Arial" w:hAnsi="Arial" w:cs="Arial"/>
              </w:rPr>
              <w:t xml:space="preserve">escolhe um </w:t>
            </w:r>
            <w:r w:rsidR="2EA93FDF" w:rsidRPr="43825704">
              <w:rPr>
                <w:rFonts w:ascii="Arial" w:eastAsia="Arial" w:hAnsi="Arial" w:cs="Arial"/>
              </w:rPr>
              <w:t>dos jogos</w:t>
            </w:r>
            <w:r w:rsidR="00761A9C">
              <w:rPr>
                <w:rFonts w:ascii="Arial" w:eastAsia="Arial" w:hAnsi="Arial" w:cs="Arial"/>
              </w:rPr>
              <w:t xml:space="preserve"> </w:t>
            </w:r>
            <w:r w:rsidR="14E59333" w:rsidRPr="43825704">
              <w:rPr>
                <w:rFonts w:ascii="Arial" w:eastAsia="Arial" w:hAnsi="Arial" w:cs="Arial"/>
              </w:rPr>
              <w:t>para jogar</w:t>
            </w:r>
            <w:r w:rsidR="4F56CD46" w:rsidRPr="43825704">
              <w:rPr>
                <w:rFonts w:ascii="Arial" w:eastAsia="Arial" w:hAnsi="Arial" w:cs="Arial"/>
              </w:rPr>
              <w:t xml:space="preserve"> que est</w:t>
            </w:r>
            <w:r w:rsidR="13CE9120" w:rsidRPr="43825704">
              <w:rPr>
                <w:rFonts w:ascii="Arial" w:eastAsia="Arial" w:hAnsi="Arial" w:cs="Arial"/>
              </w:rPr>
              <w:t>ão</w:t>
            </w:r>
            <w:r w:rsidR="34EE3CAF" w:rsidRPr="43825704">
              <w:rPr>
                <w:rFonts w:ascii="Arial" w:eastAsia="Arial" w:hAnsi="Arial" w:cs="Arial"/>
              </w:rPr>
              <w:t xml:space="preserve"> disponíve</w:t>
            </w:r>
            <w:r w:rsidR="2EDC6170" w:rsidRPr="43825704">
              <w:rPr>
                <w:rFonts w:ascii="Arial" w:eastAsia="Arial" w:hAnsi="Arial" w:cs="Arial"/>
              </w:rPr>
              <w:t>is</w:t>
            </w:r>
            <w:r w:rsidR="34EE3CAF" w:rsidRPr="43825704">
              <w:rPr>
                <w:rFonts w:ascii="Arial" w:eastAsia="Arial" w:hAnsi="Arial" w:cs="Arial"/>
              </w:rPr>
              <w:t xml:space="preserve"> na nossa plataforma, tais como: sueca, domin</w:t>
            </w:r>
            <w:r w:rsidR="00761A9C">
              <w:rPr>
                <w:rFonts w:ascii="Arial" w:eastAsia="Arial" w:hAnsi="Arial" w:cs="Arial"/>
              </w:rPr>
              <w:t>ó</w:t>
            </w:r>
            <w:r w:rsidR="2FAA73C5" w:rsidRPr="43825704">
              <w:rPr>
                <w:rFonts w:ascii="Arial" w:eastAsia="Arial" w:hAnsi="Arial" w:cs="Arial"/>
              </w:rPr>
              <w:t xml:space="preserve"> e xadrez.</w:t>
            </w:r>
          </w:p>
        </w:tc>
      </w:tr>
      <w:tr w:rsidR="00713F09" w14:paraId="6898C9E0" w14:textId="77777777" w:rsidTr="43825704">
        <w:tc>
          <w:tcPr>
            <w:tcW w:w="9713" w:type="dxa"/>
          </w:tcPr>
          <w:p w14:paraId="487FC441" w14:textId="3DB6A247" w:rsidR="00713F09" w:rsidRDefault="5E55FD89" w:rsidP="43825704">
            <w:pPr>
              <w:spacing w:after="45"/>
              <w:jc w:val="both"/>
              <w:rPr>
                <w:rFonts w:ascii="Arial" w:eastAsia="Arial" w:hAnsi="Arial" w:cs="Arial"/>
              </w:rPr>
            </w:pPr>
            <w:r w:rsidRPr="43825704">
              <w:rPr>
                <w:rFonts w:ascii="Arial" w:eastAsia="Arial" w:hAnsi="Arial" w:cs="Arial"/>
                <w:b/>
                <w:bCs/>
                <w:color w:val="000000" w:themeColor="text1"/>
              </w:rPr>
              <w:t>Pré-condições:</w:t>
            </w:r>
            <w:r w:rsidR="38BF4F3F" w:rsidRPr="43825704">
              <w:rPr>
                <w:rFonts w:ascii="Arial" w:eastAsia="Arial" w:hAnsi="Arial" w:cs="Arial"/>
                <w:b/>
                <w:bCs/>
                <w:color w:val="000000" w:themeColor="text1"/>
              </w:rPr>
              <w:t xml:space="preserve"> </w:t>
            </w:r>
            <w:r w:rsidR="7CF977BC" w:rsidRPr="43825704">
              <w:rPr>
                <w:rFonts w:ascii="Arial" w:eastAsia="Arial" w:hAnsi="Arial" w:cs="Arial"/>
              </w:rPr>
              <w:t>Para conseguir aceder a esta funcionalidade o utilizador tem de estar autenticado na plataforma</w:t>
            </w:r>
            <w:r w:rsidR="458C7C07" w:rsidRPr="43825704">
              <w:rPr>
                <w:rFonts w:ascii="Arial" w:eastAsia="Arial" w:hAnsi="Arial" w:cs="Arial"/>
              </w:rPr>
              <w:t>, ou se não estiver registado na plataforma</w:t>
            </w:r>
            <w:r w:rsidR="5B5A029C" w:rsidRPr="43825704">
              <w:rPr>
                <w:rFonts w:ascii="Arial" w:eastAsia="Arial" w:hAnsi="Arial" w:cs="Arial"/>
              </w:rPr>
              <w:t>,</w:t>
            </w:r>
            <w:r w:rsidR="458C7C07" w:rsidRPr="43825704">
              <w:rPr>
                <w:rFonts w:ascii="Arial" w:eastAsia="Arial" w:hAnsi="Arial" w:cs="Arial"/>
              </w:rPr>
              <w:t xml:space="preserve"> tem de proceder ao registo.</w:t>
            </w:r>
          </w:p>
        </w:tc>
      </w:tr>
      <w:tr w:rsidR="00713F09" w14:paraId="7C3C69A6" w14:textId="77777777" w:rsidTr="43825704">
        <w:tc>
          <w:tcPr>
            <w:tcW w:w="9713" w:type="dxa"/>
          </w:tcPr>
          <w:p w14:paraId="771B35D1" w14:textId="709F4138" w:rsidR="00713F09" w:rsidRDefault="5E55FD89" w:rsidP="43825704">
            <w:pPr>
              <w:spacing w:after="45"/>
              <w:jc w:val="both"/>
              <w:rPr>
                <w:rFonts w:ascii="Arial" w:eastAsia="Arial" w:hAnsi="Arial" w:cs="Arial"/>
                <w:color w:val="000000" w:themeColor="text1"/>
              </w:rPr>
            </w:pPr>
            <w:r w:rsidRPr="43825704">
              <w:rPr>
                <w:rFonts w:ascii="Arial" w:eastAsia="Arial" w:hAnsi="Arial" w:cs="Arial"/>
                <w:b/>
                <w:bCs/>
                <w:color w:val="000000" w:themeColor="text1"/>
              </w:rPr>
              <w:t>Passo a passo:</w:t>
            </w:r>
            <w:r w:rsidR="6F1BD55D" w:rsidRPr="43825704">
              <w:rPr>
                <w:rFonts w:ascii="Arial" w:eastAsia="Arial" w:hAnsi="Arial" w:cs="Arial"/>
                <w:b/>
                <w:bCs/>
                <w:color w:val="000000" w:themeColor="text1"/>
              </w:rPr>
              <w:t xml:space="preserve"> </w:t>
            </w:r>
          </w:p>
          <w:p w14:paraId="48859587" w14:textId="5A2F94C2" w:rsidR="00713F09" w:rsidRDefault="44821AA3" w:rsidP="43825704">
            <w:pPr>
              <w:spacing w:after="45"/>
              <w:jc w:val="both"/>
              <w:rPr>
                <w:rFonts w:ascii="Arial" w:eastAsia="Arial" w:hAnsi="Arial" w:cs="Arial"/>
                <w:color w:val="000000" w:themeColor="text1"/>
              </w:rPr>
            </w:pPr>
            <w:r w:rsidRPr="43825704">
              <w:rPr>
                <w:rFonts w:ascii="Arial" w:eastAsia="Arial" w:hAnsi="Arial" w:cs="Arial"/>
                <w:color w:val="000000" w:themeColor="text1"/>
              </w:rPr>
              <w:t>Passo 1</w:t>
            </w:r>
            <w:r w:rsidR="45138F56" w:rsidRPr="43825704">
              <w:rPr>
                <w:rFonts w:ascii="Arial" w:eastAsia="Arial" w:hAnsi="Arial" w:cs="Arial"/>
                <w:color w:val="000000" w:themeColor="text1"/>
              </w:rPr>
              <w:t xml:space="preserve"> (caso não esteja registado)</w:t>
            </w:r>
            <w:r w:rsidRPr="43825704">
              <w:rPr>
                <w:rFonts w:ascii="Arial" w:eastAsia="Arial" w:hAnsi="Arial" w:cs="Arial"/>
                <w:color w:val="000000" w:themeColor="text1"/>
              </w:rPr>
              <w:t xml:space="preserve">: </w:t>
            </w:r>
            <w:r w:rsidR="04316139" w:rsidRPr="43825704">
              <w:rPr>
                <w:rFonts w:ascii="Arial" w:eastAsia="Arial" w:hAnsi="Arial" w:cs="Arial"/>
                <w:color w:val="000000" w:themeColor="text1"/>
              </w:rPr>
              <w:t>Fazer o registo escolhendo um nome para o “</w:t>
            </w:r>
            <w:proofErr w:type="spellStart"/>
            <w:r w:rsidR="04316139" w:rsidRPr="43825704">
              <w:rPr>
                <w:rFonts w:ascii="Arial" w:eastAsia="Arial" w:hAnsi="Arial" w:cs="Arial"/>
                <w:color w:val="000000" w:themeColor="text1"/>
              </w:rPr>
              <w:t>username</w:t>
            </w:r>
            <w:proofErr w:type="spellEnd"/>
            <w:r w:rsidR="04316139" w:rsidRPr="43825704">
              <w:rPr>
                <w:rFonts w:ascii="Arial" w:eastAsia="Arial" w:hAnsi="Arial" w:cs="Arial"/>
                <w:color w:val="000000" w:themeColor="text1"/>
              </w:rPr>
              <w:t>”, escolher uma password</w:t>
            </w:r>
            <w:r w:rsidR="492EA3B4" w:rsidRPr="43825704">
              <w:rPr>
                <w:rFonts w:ascii="Arial" w:eastAsia="Arial" w:hAnsi="Arial" w:cs="Arial"/>
                <w:color w:val="000000" w:themeColor="text1"/>
              </w:rPr>
              <w:t xml:space="preserve"> e um email. Escolher o género, inserir a data de nascimento e caso queira inserir o número de telem</w:t>
            </w:r>
            <w:r w:rsidR="07D388E6" w:rsidRPr="43825704">
              <w:rPr>
                <w:rFonts w:ascii="Arial" w:eastAsia="Arial" w:hAnsi="Arial" w:cs="Arial"/>
                <w:color w:val="000000" w:themeColor="text1"/>
              </w:rPr>
              <w:t>óvel.</w:t>
            </w:r>
          </w:p>
          <w:p w14:paraId="123DADA3" w14:textId="67D41EC0" w:rsidR="00713F09" w:rsidRDefault="492EA3B4" w:rsidP="43825704">
            <w:pPr>
              <w:spacing w:after="45"/>
              <w:jc w:val="both"/>
              <w:rPr>
                <w:rFonts w:ascii="Arial" w:eastAsia="Arial" w:hAnsi="Arial" w:cs="Arial"/>
                <w:color w:val="000000" w:themeColor="text1"/>
              </w:rPr>
            </w:pPr>
            <w:r w:rsidRPr="43825704">
              <w:rPr>
                <w:rFonts w:ascii="Arial" w:eastAsia="Arial" w:hAnsi="Arial" w:cs="Arial"/>
                <w:color w:val="000000" w:themeColor="text1"/>
              </w:rPr>
              <w:t>Passo</w:t>
            </w:r>
            <w:r w:rsidR="57EF11E4" w:rsidRPr="43825704">
              <w:rPr>
                <w:rFonts w:ascii="Arial" w:eastAsia="Arial" w:hAnsi="Arial" w:cs="Arial"/>
                <w:color w:val="000000" w:themeColor="text1"/>
              </w:rPr>
              <w:t xml:space="preserve"> </w:t>
            </w:r>
            <w:r w:rsidR="4011D7B3" w:rsidRPr="43825704">
              <w:rPr>
                <w:rFonts w:ascii="Arial" w:eastAsia="Arial" w:hAnsi="Arial" w:cs="Arial"/>
                <w:color w:val="000000" w:themeColor="text1"/>
              </w:rPr>
              <w:t>2</w:t>
            </w:r>
            <w:r w:rsidRPr="43825704">
              <w:rPr>
                <w:rFonts w:ascii="Arial" w:eastAsia="Arial" w:hAnsi="Arial" w:cs="Arial"/>
                <w:color w:val="000000" w:themeColor="text1"/>
              </w:rPr>
              <w:t>:</w:t>
            </w:r>
            <w:r w:rsidR="1779374D" w:rsidRPr="43825704">
              <w:rPr>
                <w:rFonts w:ascii="Arial" w:eastAsia="Arial" w:hAnsi="Arial" w:cs="Arial"/>
                <w:color w:val="000000" w:themeColor="text1"/>
              </w:rPr>
              <w:t xml:space="preserve"> O utilizador faz a autenticação com o seu “</w:t>
            </w:r>
            <w:proofErr w:type="spellStart"/>
            <w:r w:rsidR="1779374D" w:rsidRPr="43825704">
              <w:rPr>
                <w:rFonts w:ascii="Arial" w:eastAsia="Arial" w:hAnsi="Arial" w:cs="Arial"/>
                <w:color w:val="000000" w:themeColor="text1"/>
              </w:rPr>
              <w:t>username</w:t>
            </w:r>
            <w:proofErr w:type="spellEnd"/>
            <w:r w:rsidR="1779374D" w:rsidRPr="43825704">
              <w:rPr>
                <w:rFonts w:ascii="Arial" w:eastAsia="Arial" w:hAnsi="Arial" w:cs="Arial"/>
                <w:color w:val="000000" w:themeColor="text1"/>
              </w:rPr>
              <w:t>” e a password</w:t>
            </w:r>
            <w:r w:rsidR="009D74E3">
              <w:rPr>
                <w:rFonts w:ascii="Arial" w:eastAsia="Arial" w:hAnsi="Arial" w:cs="Arial"/>
                <w:color w:val="000000" w:themeColor="text1"/>
              </w:rPr>
              <w:t xml:space="preserve"> (no nosso website).</w:t>
            </w:r>
          </w:p>
          <w:p w14:paraId="762D9370" w14:textId="422383D0" w:rsidR="009D74E3" w:rsidRDefault="003630FD" w:rsidP="43825704">
            <w:pPr>
              <w:spacing w:after="45"/>
              <w:jc w:val="both"/>
              <w:rPr>
                <w:rFonts w:ascii="Arial" w:eastAsia="Arial" w:hAnsi="Arial" w:cs="Arial"/>
                <w:color w:val="000000" w:themeColor="text1"/>
              </w:rPr>
            </w:pPr>
            <w:r>
              <w:rPr>
                <w:rFonts w:ascii="Arial" w:eastAsia="Arial" w:hAnsi="Arial" w:cs="Arial"/>
                <w:color w:val="000000" w:themeColor="text1"/>
              </w:rPr>
              <w:t xml:space="preserve">Passo 3: Acede á </w:t>
            </w:r>
            <w:r w:rsidR="00630C23">
              <w:rPr>
                <w:rFonts w:ascii="Arial" w:eastAsia="Arial" w:hAnsi="Arial" w:cs="Arial"/>
                <w:color w:val="000000" w:themeColor="text1"/>
              </w:rPr>
              <w:t>página</w:t>
            </w:r>
            <w:r>
              <w:rPr>
                <w:rFonts w:ascii="Arial" w:eastAsia="Arial" w:hAnsi="Arial" w:cs="Arial"/>
                <w:color w:val="000000" w:themeColor="text1"/>
              </w:rPr>
              <w:t xml:space="preserve"> de</w:t>
            </w:r>
            <w:r w:rsidR="00F25576">
              <w:rPr>
                <w:rFonts w:ascii="Arial" w:eastAsia="Arial" w:hAnsi="Arial" w:cs="Arial"/>
                <w:color w:val="000000" w:themeColor="text1"/>
              </w:rPr>
              <w:t xml:space="preserve"> jogador e posteriormente clica no botão para organizar</w:t>
            </w:r>
            <w:r>
              <w:rPr>
                <w:rFonts w:ascii="Arial" w:eastAsia="Arial" w:hAnsi="Arial" w:cs="Arial"/>
                <w:color w:val="000000" w:themeColor="text1"/>
              </w:rPr>
              <w:t xml:space="preserve"> jogos</w:t>
            </w:r>
            <w:r w:rsidR="00C56D9D">
              <w:rPr>
                <w:rFonts w:ascii="Arial" w:eastAsia="Arial" w:hAnsi="Arial" w:cs="Arial"/>
                <w:color w:val="000000" w:themeColor="text1"/>
              </w:rPr>
              <w:t>, escolhe uma data</w:t>
            </w:r>
            <w:r w:rsidR="00F25576">
              <w:rPr>
                <w:rFonts w:ascii="Arial" w:eastAsia="Arial" w:hAnsi="Arial" w:cs="Arial"/>
                <w:color w:val="000000" w:themeColor="text1"/>
              </w:rPr>
              <w:t>,</w:t>
            </w:r>
            <w:r w:rsidR="009D74E3">
              <w:rPr>
                <w:rFonts w:ascii="Arial" w:eastAsia="Arial" w:hAnsi="Arial" w:cs="Arial"/>
                <w:color w:val="000000" w:themeColor="text1"/>
              </w:rPr>
              <w:t xml:space="preserve"> um local</w:t>
            </w:r>
            <w:r w:rsidR="00F25576">
              <w:rPr>
                <w:rFonts w:ascii="Arial" w:eastAsia="Arial" w:hAnsi="Arial" w:cs="Arial"/>
                <w:color w:val="000000" w:themeColor="text1"/>
              </w:rPr>
              <w:t xml:space="preserve"> e um tipo de jogo (sueca, dominó e xadrez).</w:t>
            </w:r>
            <w:r w:rsidR="009D74E3">
              <w:rPr>
                <w:rFonts w:ascii="Arial" w:eastAsia="Arial" w:hAnsi="Arial" w:cs="Arial"/>
                <w:color w:val="000000" w:themeColor="text1"/>
              </w:rPr>
              <w:t xml:space="preserve"> </w:t>
            </w:r>
            <w:r w:rsidR="007255F1">
              <w:rPr>
                <w:rFonts w:ascii="Arial" w:eastAsia="Arial" w:hAnsi="Arial" w:cs="Arial"/>
                <w:color w:val="000000" w:themeColor="text1"/>
              </w:rPr>
              <w:t xml:space="preserve"> </w:t>
            </w:r>
          </w:p>
          <w:p w14:paraId="1B75409C" w14:textId="2B56E29D" w:rsidR="00713F09" w:rsidRPr="00E46012" w:rsidRDefault="00824B5F" w:rsidP="43825704">
            <w:pPr>
              <w:spacing w:after="45"/>
              <w:jc w:val="both"/>
              <w:rPr>
                <w:rFonts w:ascii="Arial" w:eastAsia="Arial" w:hAnsi="Arial" w:cs="Arial"/>
                <w:color w:val="000000" w:themeColor="text1"/>
              </w:rPr>
            </w:pPr>
            <w:r>
              <w:rPr>
                <w:rFonts w:ascii="Arial" w:eastAsia="Arial" w:hAnsi="Arial" w:cs="Arial"/>
                <w:color w:val="000000" w:themeColor="text1"/>
              </w:rPr>
              <w:t xml:space="preserve">Passo </w:t>
            </w:r>
            <w:r w:rsidR="00F25576">
              <w:rPr>
                <w:rFonts w:ascii="Arial" w:eastAsia="Arial" w:hAnsi="Arial" w:cs="Arial"/>
                <w:color w:val="000000" w:themeColor="text1"/>
              </w:rPr>
              <w:t>4</w:t>
            </w:r>
            <w:r>
              <w:rPr>
                <w:rFonts w:ascii="Arial" w:eastAsia="Arial" w:hAnsi="Arial" w:cs="Arial"/>
                <w:color w:val="000000" w:themeColor="text1"/>
              </w:rPr>
              <w:t>:</w:t>
            </w:r>
            <w:r w:rsidR="004050B6">
              <w:rPr>
                <w:rFonts w:ascii="Arial" w:eastAsia="Arial" w:hAnsi="Arial" w:cs="Arial"/>
                <w:color w:val="000000" w:themeColor="text1"/>
              </w:rPr>
              <w:t xml:space="preserve"> </w:t>
            </w:r>
            <w:r w:rsidR="00D8462B">
              <w:rPr>
                <w:rFonts w:ascii="Arial" w:eastAsia="Arial" w:hAnsi="Arial" w:cs="Arial"/>
                <w:color w:val="000000" w:themeColor="text1"/>
              </w:rPr>
              <w:t>Após escolher um jogo é lhe apresentado uma lista de jogadores da sua zona que pode convidar, esta lista é filtrada pela localização (Faro).</w:t>
            </w:r>
          </w:p>
        </w:tc>
      </w:tr>
      <w:tr w:rsidR="00713F09" w14:paraId="57C82883" w14:textId="77777777" w:rsidTr="43825704">
        <w:tc>
          <w:tcPr>
            <w:tcW w:w="9713" w:type="dxa"/>
          </w:tcPr>
          <w:p w14:paraId="3AFB5A68" w14:textId="187C31BD" w:rsidR="00812F95" w:rsidRDefault="5E55FD89" w:rsidP="00364F62">
            <w:pPr>
              <w:spacing w:after="45"/>
              <w:jc w:val="both"/>
              <w:rPr>
                <w:rFonts w:ascii="Arial" w:eastAsia="Arial" w:hAnsi="Arial" w:cs="Arial"/>
                <w:color w:val="000000" w:themeColor="text1"/>
              </w:rPr>
            </w:pPr>
            <w:r w:rsidRPr="43825704">
              <w:rPr>
                <w:rFonts w:ascii="Arial" w:eastAsia="Arial" w:hAnsi="Arial" w:cs="Arial"/>
                <w:b/>
                <w:bCs/>
                <w:color w:val="000000" w:themeColor="text1"/>
              </w:rPr>
              <w:t>Pós-condições:</w:t>
            </w:r>
            <w:r w:rsidR="4FFCFA06" w:rsidRPr="43825704">
              <w:rPr>
                <w:rFonts w:ascii="Arial" w:eastAsia="Arial" w:hAnsi="Arial" w:cs="Arial"/>
                <w:b/>
                <w:bCs/>
                <w:color w:val="000000" w:themeColor="text1"/>
              </w:rPr>
              <w:t xml:space="preserve"> </w:t>
            </w:r>
            <w:r w:rsidR="4FFCFA06" w:rsidRPr="43825704">
              <w:rPr>
                <w:rFonts w:ascii="Arial" w:eastAsia="Arial" w:hAnsi="Arial" w:cs="Arial"/>
                <w:color w:val="000000" w:themeColor="text1"/>
              </w:rPr>
              <w:t xml:space="preserve">Após o </w:t>
            </w:r>
            <w:r w:rsidR="00BF0BB4">
              <w:rPr>
                <w:rFonts w:ascii="Arial" w:eastAsia="Arial" w:hAnsi="Arial" w:cs="Arial"/>
                <w:color w:val="000000" w:themeColor="text1"/>
              </w:rPr>
              <w:t>jogo</w:t>
            </w:r>
            <w:r w:rsidR="4FFCFA06" w:rsidRPr="43825704">
              <w:rPr>
                <w:rFonts w:ascii="Arial" w:eastAsia="Arial" w:hAnsi="Arial" w:cs="Arial"/>
                <w:color w:val="000000" w:themeColor="text1"/>
              </w:rPr>
              <w:t xml:space="preserve"> acabar</w:t>
            </w:r>
            <w:r w:rsidR="00BF0BB4">
              <w:rPr>
                <w:rFonts w:ascii="Arial" w:eastAsia="Arial" w:hAnsi="Arial" w:cs="Arial"/>
                <w:color w:val="000000" w:themeColor="text1"/>
              </w:rPr>
              <w:t>,</w:t>
            </w:r>
            <w:r w:rsidR="4FFCFA06" w:rsidRPr="43825704">
              <w:rPr>
                <w:rFonts w:ascii="Arial" w:eastAsia="Arial" w:hAnsi="Arial" w:cs="Arial"/>
                <w:color w:val="000000" w:themeColor="text1"/>
              </w:rPr>
              <w:t xml:space="preserve"> </w:t>
            </w:r>
            <w:r w:rsidR="00BF0BB4">
              <w:rPr>
                <w:rFonts w:ascii="Arial" w:eastAsia="Arial" w:hAnsi="Arial" w:cs="Arial"/>
                <w:color w:val="000000" w:themeColor="text1"/>
              </w:rPr>
              <w:t xml:space="preserve">o árbitro </w:t>
            </w:r>
            <w:r w:rsidR="004F5633">
              <w:rPr>
                <w:rFonts w:ascii="Arial" w:eastAsia="Arial" w:hAnsi="Arial" w:cs="Arial"/>
                <w:color w:val="000000" w:themeColor="text1"/>
              </w:rPr>
              <w:t>determina o vencedor e atualiza na plataforma o resultado.</w:t>
            </w:r>
            <w:r w:rsidR="00364F62">
              <w:rPr>
                <w:rFonts w:ascii="Arial" w:eastAsia="Arial" w:hAnsi="Arial" w:cs="Arial"/>
                <w:color w:val="000000" w:themeColor="text1"/>
              </w:rPr>
              <w:t xml:space="preserve"> Além disso ganha 3 pontos por jogo arbitrado.</w:t>
            </w:r>
          </w:p>
        </w:tc>
      </w:tr>
      <w:bookmarkEnd w:id="53"/>
    </w:tbl>
    <w:p w14:paraId="757C456D" w14:textId="131287E3" w:rsidR="4B70471E" w:rsidRDefault="4B70471E" w:rsidP="4B70471E">
      <w:pPr>
        <w:spacing w:after="45"/>
        <w:jc w:val="both"/>
        <w:rPr>
          <w:rFonts w:ascii="Arial" w:eastAsia="Arial" w:hAnsi="Arial" w:cs="Arial"/>
          <w:b/>
          <w:bCs/>
          <w:color w:val="980000"/>
          <w:u w:val="single"/>
        </w:rPr>
      </w:pPr>
    </w:p>
    <w:p w14:paraId="3DAC8488" w14:textId="77777777" w:rsidR="00753ACB" w:rsidRDefault="00753ACB" w:rsidP="00753ACB">
      <w:pPr>
        <w:spacing w:after="45"/>
        <w:rPr>
          <w:rFonts w:ascii="Arial" w:eastAsia="Arial" w:hAnsi="Arial" w:cs="Arial"/>
          <w:b/>
          <w:bCs/>
          <w:color w:val="980000"/>
          <w:u w:val="single"/>
        </w:rPr>
      </w:pPr>
      <w:bookmarkStart w:id="54" w:name="_Hlk75120769"/>
    </w:p>
    <w:p w14:paraId="3FAA2063" w14:textId="1E151808" w:rsidR="7AAC1520" w:rsidRDefault="7AAC1520" w:rsidP="00753ACB">
      <w:pPr>
        <w:spacing w:after="45"/>
        <w:jc w:val="center"/>
        <w:rPr>
          <w:rFonts w:ascii="Arial" w:eastAsia="Arial" w:hAnsi="Arial" w:cs="Arial"/>
          <w:b/>
          <w:bCs/>
        </w:rPr>
      </w:pPr>
      <w:r w:rsidRPr="43825704">
        <w:rPr>
          <w:rFonts w:ascii="Arial" w:eastAsia="Arial" w:hAnsi="Arial" w:cs="Arial"/>
          <w:b/>
          <w:bCs/>
        </w:rPr>
        <w:t>Gui</w:t>
      </w:r>
      <w:r w:rsidR="00F87CB4">
        <w:rPr>
          <w:rFonts w:ascii="Arial" w:eastAsia="Arial" w:hAnsi="Arial" w:cs="Arial"/>
          <w:b/>
          <w:bCs/>
        </w:rPr>
        <w:t>ões</w:t>
      </w:r>
      <w:r w:rsidRPr="43825704">
        <w:rPr>
          <w:rFonts w:ascii="Arial" w:eastAsia="Arial" w:hAnsi="Arial" w:cs="Arial"/>
          <w:b/>
          <w:bCs/>
        </w:rPr>
        <w:t xml:space="preserve"> Secundário</w:t>
      </w:r>
      <w:r w:rsidR="00F87CB4">
        <w:rPr>
          <w:rFonts w:ascii="Arial" w:eastAsia="Arial" w:hAnsi="Arial" w:cs="Arial"/>
          <w:b/>
          <w:bCs/>
        </w:rPr>
        <w:t>s</w:t>
      </w:r>
    </w:p>
    <w:tbl>
      <w:tblPr>
        <w:tblStyle w:val="TabelacomGrelha"/>
        <w:tblW w:w="0" w:type="auto"/>
        <w:tblLook w:val="04A0" w:firstRow="1" w:lastRow="0" w:firstColumn="1" w:lastColumn="0" w:noHBand="0" w:noVBand="1"/>
      </w:tblPr>
      <w:tblGrid>
        <w:gridCol w:w="9487"/>
      </w:tblGrid>
      <w:tr w:rsidR="43825704" w14:paraId="1AF5A730" w14:textId="77777777" w:rsidTr="4B70471E">
        <w:tc>
          <w:tcPr>
            <w:tcW w:w="9713" w:type="dxa"/>
          </w:tcPr>
          <w:p w14:paraId="23CBAF9C" w14:textId="1531625B" w:rsidR="43825704" w:rsidRPr="00AB6F08" w:rsidRDefault="43825704" w:rsidP="43825704">
            <w:pPr>
              <w:spacing w:after="45"/>
              <w:jc w:val="both"/>
              <w:rPr>
                <w:rFonts w:ascii="Arial" w:eastAsia="Arial" w:hAnsi="Arial" w:cs="Arial"/>
                <w:color w:val="000000" w:themeColor="text1"/>
              </w:rPr>
            </w:pPr>
            <w:r w:rsidRPr="43825704">
              <w:rPr>
                <w:rFonts w:ascii="Arial" w:eastAsia="Arial" w:hAnsi="Arial" w:cs="Arial"/>
                <w:b/>
                <w:bCs/>
                <w:color w:val="000000" w:themeColor="text1"/>
              </w:rPr>
              <w:t xml:space="preserve">Nome: </w:t>
            </w:r>
            <w:r w:rsidR="00AB6F08" w:rsidRPr="00AB6F08">
              <w:rPr>
                <w:rFonts w:ascii="Arial" w:eastAsia="Arial" w:hAnsi="Arial" w:cs="Arial"/>
                <w:color w:val="000000" w:themeColor="text1"/>
              </w:rPr>
              <w:t>Jogador visualiza a sua posição na Leaderboard</w:t>
            </w:r>
          </w:p>
        </w:tc>
      </w:tr>
      <w:tr w:rsidR="43825704" w14:paraId="52B20274" w14:textId="77777777" w:rsidTr="4B70471E">
        <w:trPr>
          <w:trHeight w:val="356"/>
        </w:trPr>
        <w:tc>
          <w:tcPr>
            <w:tcW w:w="9713" w:type="dxa"/>
          </w:tcPr>
          <w:p w14:paraId="20ADE518" w14:textId="55BCB8C8" w:rsidR="43825704" w:rsidRPr="00E07FCD" w:rsidRDefault="43825704" w:rsidP="43825704">
            <w:pPr>
              <w:spacing w:after="45"/>
              <w:jc w:val="both"/>
              <w:rPr>
                <w:rFonts w:ascii="Arial" w:eastAsia="Arial" w:hAnsi="Arial" w:cs="Arial"/>
                <w:color w:val="000000" w:themeColor="text1"/>
              </w:rPr>
            </w:pPr>
            <w:r w:rsidRPr="43825704">
              <w:rPr>
                <w:rFonts w:ascii="Arial" w:eastAsia="Arial" w:hAnsi="Arial" w:cs="Arial"/>
                <w:b/>
                <w:bCs/>
                <w:color w:val="000000" w:themeColor="text1"/>
              </w:rPr>
              <w:t xml:space="preserve">Descrição: </w:t>
            </w:r>
            <w:r w:rsidR="00AB6F08" w:rsidRPr="00AB6F08">
              <w:rPr>
                <w:rFonts w:ascii="Arial" w:eastAsia="Arial" w:hAnsi="Arial" w:cs="Arial"/>
                <w:color w:val="000000" w:themeColor="text1"/>
              </w:rPr>
              <w:t>O jogador escolhe a opção “Leaderboard” disponível na página principal</w:t>
            </w:r>
          </w:p>
        </w:tc>
      </w:tr>
      <w:tr w:rsidR="4B70471E" w14:paraId="15DBFCAC" w14:textId="77777777" w:rsidTr="4B70471E">
        <w:trPr>
          <w:trHeight w:val="356"/>
        </w:trPr>
        <w:tc>
          <w:tcPr>
            <w:tcW w:w="9713" w:type="dxa"/>
          </w:tcPr>
          <w:p w14:paraId="55E9888C" w14:textId="43358A2F" w:rsidR="0BD4F660" w:rsidRDefault="0BD4F660" w:rsidP="4B70471E">
            <w:pPr>
              <w:jc w:val="both"/>
              <w:rPr>
                <w:rFonts w:ascii="Arial" w:eastAsia="Arial" w:hAnsi="Arial" w:cs="Arial"/>
              </w:rPr>
            </w:pPr>
            <w:r w:rsidRPr="4B70471E">
              <w:rPr>
                <w:rFonts w:ascii="Arial" w:eastAsia="Arial" w:hAnsi="Arial" w:cs="Arial"/>
                <w:b/>
                <w:bCs/>
                <w:color w:val="000000" w:themeColor="text1"/>
              </w:rPr>
              <w:t>Pré-condições:</w:t>
            </w:r>
            <w:r w:rsidR="60559B40" w:rsidRPr="4B70471E">
              <w:rPr>
                <w:rFonts w:ascii="Arial" w:eastAsia="Arial" w:hAnsi="Arial" w:cs="Arial"/>
                <w:b/>
                <w:bCs/>
                <w:color w:val="000000" w:themeColor="text1"/>
              </w:rPr>
              <w:t xml:space="preserve"> </w:t>
            </w:r>
            <w:r w:rsidR="00985FA5">
              <w:rPr>
                <w:rFonts w:ascii="Arial" w:eastAsia="Arial" w:hAnsi="Arial" w:cs="Arial"/>
                <w:color w:val="000000" w:themeColor="text1"/>
              </w:rPr>
              <w:t xml:space="preserve">Tem de </w:t>
            </w:r>
            <w:r w:rsidR="005A47FD">
              <w:rPr>
                <w:rFonts w:ascii="Arial" w:eastAsia="Arial" w:hAnsi="Arial" w:cs="Arial"/>
                <w:color w:val="000000" w:themeColor="text1"/>
              </w:rPr>
              <w:t>estar autenticado na aplicação</w:t>
            </w:r>
            <w:r w:rsidR="00985FA5">
              <w:rPr>
                <w:rFonts w:ascii="Arial" w:eastAsia="Arial" w:hAnsi="Arial" w:cs="Arial"/>
                <w:color w:val="000000" w:themeColor="text1"/>
              </w:rPr>
              <w:t>.</w:t>
            </w:r>
          </w:p>
        </w:tc>
      </w:tr>
      <w:tr w:rsidR="43825704" w14:paraId="58300C03" w14:textId="77777777" w:rsidTr="4B70471E">
        <w:tc>
          <w:tcPr>
            <w:tcW w:w="9713" w:type="dxa"/>
          </w:tcPr>
          <w:p w14:paraId="341E4634" w14:textId="709F4138" w:rsidR="43825704" w:rsidRDefault="43825704" w:rsidP="43825704">
            <w:pPr>
              <w:spacing w:after="45"/>
              <w:jc w:val="both"/>
              <w:rPr>
                <w:rFonts w:ascii="Arial" w:eastAsia="Arial" w:hAnsi="Arial" w:cs="Arial"/>
                <w:color w:val="000000" w:themeColor="text1"/>
              </w:rPr>
            </w:pPr>
            <w:r w:rsidRPr="43825704">
              <w:rPr>
                <w:rFonts w:ascii="Arial" w:eastAsia="Arial" w:hAnsi="Arial" w:cs="Arial"/>
                <w:b/>
                <w:bCs/>
                <w:color w:val="000000" w:themeColor="text1"/>
              </w:rPr>
              <w:t xml:space="preserve">Passo a passo: </w:t>
            </w:r>
          </w:p>
          <w:p w14:paraId="75574175" w14:textId="413FB9DE" w:rsidR="43825704" w:rsidRDefault="43825704" w:rsidP="43825704">
            <w:pPr>
              <w:spacing w:after="45"/>
              <w:jc w:val="both"/>
              <w:rPr>
                <w:rFonts w:ascii="Arial" w:eastAsia="Arial" w:hAnsi="Arial" w:cs="Arial"/>
                <w:color w:val="000000" w:themeColor="text1"/>
              </w:rPr>
            </w:pPr>
            <w:r w:rsidRPr="43825704">
              <w:rPr>
                <w:rFonts w:ascii="Arial" w:eastAsia="Arial" w:hAnsi="Arial" w:cs="Arial"/>
                <w:color w:val="000000" w:themeColor="text1"/>
              </w:rPr>
              <w:t xml:space="preserve">Passo 1: </w:t>
            </w:r>
            <w:r w:rsidR="2B6EA812" w:rsidRPr="43825704">
              <w:rPr>
                <w:rFonts w:ascii="Arial" w:eastAsia="Arial" w:hAnsi="Arial" w:cs="Arial"/>
                <w:color w:val="000000" w:themeColor="text1"/>
              </w:rPr>
              <w:t xml:space="preserve">O </w:t>
            </w:r>
            <w:r w:rsidR="005A47FD">
              <w:rPr>
                <w:rFonts w:ascii="Arial" w:eastAsia="Arial" w:hAnsi="Arial" w:cs="Arial"/>
                <w:color w:val="000000" w:themeColor="text1"/>
              </w:rPr>
              <w:t xml:space="preserve">jogador acede á sua página de jogador no nosso website e clica no botão para ver </w:t>
            </w:r>
            <w:r w:rsidR="00AB6F08">
              <w:rPr>
                <w:rFonts w:ascii="Arial" w:eastAsia="Arial" w:hAnsi="Arial" w:cs="Arial"/>
                <w:color w:val="000000" w:themeColor="text1"/>
              </w:rPr>
              <w:t>a Leaderboard.</w:t>
            </w:r>
          </w:p>
          <w:p w14:paraId="099C58BE" w14:textId="24990C5D" w:rsidR="00A666AF" w:rsidRDefault="43825704" w:rsidP="00AB6F08">
            <w:pPr>
              <w:spacing w:after="45"/>
              <w:jc w:val="both"/>
              <w:rPr>
                <w:rFonts w:ascii="Arial" w:eastAsia="Arial" w:hAnsi="Arial" w:cs="Arial"/>
                <w:color w:val="000000" w:themeColor="text1"/>
              </w:rPr>
            </w:pPr>
            <w:r w:rsidRPr="43825704">
              <w:rPr>
                <w:rFonts w:ascii="Arial" w:eastAsia="Arial" w:hAnsi="Arial" w:cs="Arial"/>
                <w:color w:val="000000" w:themeColor="text1"/>
              </w:rPr>
              <w:t>Passo 2:</w:t>
            </w:r>
            <w:r w:rsidR="00AC6BCF">
              <w:rPr>
                <w:rFonts w:ascii="Arial" w:eastAsia="Arial" w:hAnsi="Arial" w:cs="Arial"/>
                <w:color w:val="000000" w:themeColor="text1"/>
              </w:rPr>
              <w:t xml:space="preserve"> </w:t>
            </w:r>
            <w:r w:rsidR="005A47FD">
              <w:rPr>
                <w:rFonts w:ascii="Arial" w:eastAsia="Arial" w:hAnsi="Arial" w:cs="Arial"/>
                <w:color w:val="000000" w:themeColor="text1"/>
              </w:rPr>
              <w:t xml:space="preserve">É redirecionado para uma página onde consegue ver </w:t>
            </w:r>
            <w:r w:rsidR="00AB6F08">
              <w:rPr>
                <w:rFonts w:ascii="Arial" w:eastAsia="Arial" w:hAnsi="Arial" w:cs="Arial"/>
                <w:color w:val="000000" w:themeColor="text1"/>
              </w:rPr>
              <w:t>a tabela de ranking de todos os jogadores da aplicação ordenada pelos pontos do maior para o menor.</w:t>
            </w:r>
          </w:p>
        </w:tc>
      </w:tr>
      <w:tr w:rsidR="43825704" w14:paraId="773843DA" w14:textId="77777777" w:rsidTr="4B70471E">
        <w:tc>
          <w:tcPr>
            <w:tcW w:w="9713" w:type="dxa"/>
          </w:tcPr>
          <w:p w14:paraId="46E62356" w14:textId="3C50E706" w:rsidR="43825704" w:rsidRPr="005A47FD" w:rsidRDefault="43825704" w:rsidP="43825704">
            <w:pPr>
              <w:spacing w:after="45"/>
              <w:jc w:val="both"/>
              <w:rPr>
                <w:rFonts w:ascii="Arial" w:eastAsia="Arial" w:hAnsi="Arial" w:cs="Arial"/>
                <w:color w:val="000000" w:themeColor="text1"/>
              </w:rPr>
            </w:pPr>
            <w:r w:rsidRPr="43825704">
              <w:rPr>
                <w:rFonts w:ascii="Arial" w:eastAsia="Arial" w:hAnsi="Arial" w:cs="Arial"/>
                <w:b/>
                <w:bCs/>
                <w:color w:val="000000" w:themeColor="text1"/>
              </w:rPr>
              <w:t>Pós-condições:</w:t>
            </w:r>
            <w:r w:rsidR="005A47FD">
              <w:rPr>
                <w:rFonts w:ascii="Arial" w:eastAsia="Arial" w:hAnsi="Arial" w:cs="Arial"/>
                <w:b/>
                <w:bCs/>
                <w:color w:val="000000" w:themeColor="text1"/>
              </w:rPr>
              <w:t xml:space="preserve"> </w:t>
            </w:r>
            <w:r w:rsidR="00AB6F08">
              <w:rPr>
                <w:rFonts w:ascii="Arial" w:eastAsia="Arial" w:hAnsi="Arial" w:cs="Arial"/>
                <w:color w:val="000000" w:themeColor="text1"/>
              </w:rPr>
              <w:t>N</w:t>
            </w:r>
            <w:r w:rsidR="009414E0">
              <w:rPr>
                <w:rFonts w:ascii="Arial" w:eastAsia="Arial" w:hAnsi="Arial" w:cs="Arial"/>
                <w:color w:val="000000" w:themeColor="text1"/>
              </w:rPr>
              <w:t>/</w:t>
            </w:r>
            <w:r w:rsidR="00AB6F08">
              <w:rPr>
                <w:rFonts w:ascii="Arial" w:eastAsia="Arial" w:hAnsi="Arial" w:cs="Arial"/>
                <w:color w:val="000000" w:themeColor="text1"/>
              </w:rPr>
              <w:t>A</w:t>
            </w:r>
          </w:p>
        </w:tc>
      </w:tr>
    </w:tbl>
    <w:p w14:paraId="128B2300" w14:textId="2A479FE2" w:rsidR="5A7B5B08" w:rsidRDefault="5A7B5B08" w:rsidP="00F87CB4">
      <w:pPr>
        <w:spacing w:after="45"/>
        <w:rPr>
          <w:rFonts w:ascii="Arial" w:eastAsia="Arial" w:hAnsi="Arial" w:cs="Arial"/>
          <w:b/>
          <w:bCs/>
          <w:color w:val="980000"/>
          <w:u w:val="single"/>
        </w:rPr>
      </w:pPr>
    </w:p>
    <w:tbl>
      <w:tblPr>
        <w:tblStyle w:val="TabelacomGrelha"/>
        <w:tblW w:w="0" w:type="auto"/>
        <w:tblLook w:val="04A0" w:firstRow="1" w:lastRow="0" w:firstColumn="1" w:lastColumn="0" w:noHBand="0" w:noVBand="1"/>
      </w:tblPr>
      <w:tblGrid>
        <w:gridCol w:w="9487"/>
      </w:tblGrid>
      <w:tr w:rsidR="43825704" w14:paraId="25228326" w14:textId="77777777" w:rsidTr="4B70471E">
        <w:tc>
          <w:tcPr>
            <w:tcW w:w="9713" w:type="dxa"/>
          </w:tcPr>
          <w:p w14:paraId="5BE6D698" w14:textId="017A4735" w:rsidR="43825704" w:rsidRDefault="43825704" w:rsidP="43825704">
            <w:pPr>
              <w:spacing w:after="45"/>
              <w:jc w:val="both"/>
              <w:rPr>
                <w:rFonts w:ascii="Arial" w:eastAsia="Arial" w:hAnsi="Arial" w:cs="Arial"/>
                <w:b/>
                <w:bCs/>
                <w:color w:val="000000" w:themeColor="text1"/>
              </w:rPr>
            </w:pPr>
            <w:r w:rsidRPr="4B70471E">
              <w:rPr>
                <w:rFonts w:ascii="Arial" w:eastAsia="Arial" w:hAnsi="Arial" w:cs="Arial"/>
                <w:b/>
                <w:bCs/>
                <w:color w:val="000000" w:themeColor="text1"/>
              </w:rPr>
              <w:t xml:space="preserve">Nome: </w:t>
            </w:r>
            <w:r w:rsidR="65C321C8" w:rsidRPr="4B70471E">
              <w:rPr>
                <w:rFonts w:ascii="Arial" w:eastAsia="Arial" w:hAnsi="Arial" w:cs="Arial"/>
                <w:color w:val="000000" w:themeColor="text1"/>
              </w:rPr>
              <w:t xml:space="preserve">Um </w:t>
            </w:r>
            <w:r w:rsidR="00985FA5">
              <w:rPr>
                <w:rFonts w:ascii="Arial" w:eastAsia="Arial" w:hAnsi="Arial" w:cs="Arial"/>
                <w:color w:val="000000" w:themeColor="text1"/>
              </w:rPr>
              <w:t xml:space="preserve">árbitro cria um </w:t>
            </w:r>
            <w:r w:rsidR="65C321C8" w:rsidRPr="4B70471E">
              <w:rPr>
                <w:rFonts w:ascii="Arial" w:eastAsia="Arial" w:hAnsi="Arial" w:cs="Arial"/>
                <w:color w:val="000000" w:themeColor="text1"/>
              </w:rPr>
              <w:t>torneio</w:t>
            </w:r>
            <w:r w:rsidR="008F7E90">
              <w:rPr>
                <w:rFonts w:ascii="Arial" w:eastAsia="Arial" w:hAnsi="Arial" w:cs="Arial"/>
                <w:color w:val="000000" w:themeColor="text1"/>
              </w:rPr>
              <w:t>.</w:t>
            </w:r>
          </w:p>
        </w:tc>
      </w:tr>
      <w:tr w:rsidR="43825704" w14:paraId="7ADF5EBD" w14:textId="77777777" w:rsidTr="4B70471E">
        <w:tc>
          <w:tcPr>
            <w:tcW w:w="9713" w:type="dxa"/>
          </w:tcPr>
          <w:p w14:paraId="37FEC830" w14:textId="0B04038F" w:rsidR="009D74E3" w:rsidRPr="00A61293" w:rsidRDefault="43825704" w:rsidP="4B70471E">
            <w:pPr>
              <w:spacing w:after="45"/>
              <w:jc w:val="both"/>
              <w:rPr>
                <w:rFonts w:ascii="Arial" w:eastAsia="Arial" w:hAnsi="Arial" w:cs="Arial"/>
                <w:color w:val="000000" w:themeColor="text1"/>
              </w:rPr>
            </w:pPr>
            <w:r w:rsidRPr="4B70471E">
              <w:rPr>
                <w:rFonts w:ascii="Arial" w:eastAsia="Arial" w:hAnsi="Arial" w:cs="Arial"/>
                <w:b/>
                <w:bCs/>
                <w:color w:val="000000" w:themeColor="text1"/>
              </w:rPr>
              <w:t xml:space="preserve">Descrição: </w:t>
            </w:r>
            <w:r w:rsidR="00984AAE">
              <w:rPr>
                <w:rFonts w:ascii="Arial" w:eastAsia="Arial" w:hAnsi="Arial" w:cs="Arial"/>
                <w:color w:val="000000" w:themeColor="text1"/>
              </w:rPr>
              <w:t>Um árbitro escolhe um jogo, local</w:t>
            </w:r>
            <w:r w:rsidR="00753ACB">
              <w:rPr>
                <w:rFonts w:ascii="Arial" w:eastAsia="Arial" w:hAnsi="Arial" w:cs="Arial"/>
                <w:color w:val="000000" w:themeColor="text1"/>
              </w:rPr>
              <w:t>,</w:t>
            </w:r>
            <w:r w:rsidR="00984AAE">
              <w:rPr>
                <w:rFonts w:ascii="Arial" w:eastAsia="Arial" w:hAnsi="Arial" w:cs="Arial"/>
                <w:color w:val="000000" w:themeColor="text1"/>
              </w:rPr>
              <w:t xml:space="preserve"> data </w:t>
            </w:r>
            <w:r w:rsidR="00753ACB">
              <w:rPr>
                <w:rFonts w:ascii="Arial" w:eastAsia="Arial" w:hAnsi="Arial" w:cs="Arial"/>
                <w:color w:val="000000" w:themeColor="text1"/>
              </w:rPr>
              <w:t xml:space="preserve">e número máximo de jogadores </w:t>
            </w:r>
            <w:r w:rsidR="00984AAE">
              <w:rPr>
                <w:rFonts w:ascii="Arial" w:eastAsia="Arial" w:hAnsi="Arial" w:cs="Arial"/>
                <w:color w:val="000000" w:themeColor="text1"/>
              </w:rPr>
              <w:t>e organiza um torneio.</w:t>
            </w:r>
            <w:r w:rsidR="009D74E3">
              <w:rPr>
                <w:rFonts w:ascii="Arial" w:eastAsia="Arial" w:hAnsi="Arial" w:cs="Arial"/>
                <w:color w:val="000000" w:themeColor="text1"/>
              </w:rPr>
              <w:t xml:space="preserve"> A diferença entre um torneio e um jogo é que </w:t>
            </w:r>
            <w:r w:rsidR="00991DFB">
              <w:rPr>
                <w:rFonts w:ascii="Arial" w:eastAsia="Arial" w:hAnsi="Arial" w:cs="Arial"/>
                <w:color w:val="000000" w:themeColor="text1"/>
              </w:rPr>
              <w:t>os torneios são</w:t>
            </w:r>
            <w:r w:rsidR="009D74E3">
              <w:rPr>
                <w:rFonts w:ascii="Arial" w:eastAsia="Arial" w:hAnsi="Arial" w:cs="Arial"/>
                <w:color w:val="000000" w:themeColor="text1"/>
              </w:rPr>
              <w:t xml:space="preserve"> eliminatórias onde participam vários jogadores ou várias equipas, e um jogo </w:t>
            </w:r>
            <w:r w:rsidR="00991DFB">
              <w:rPr>
                <w:rFonts w:ascii="Arial" w:eastAsia="Arial" w:hAnsi="Arial" w:cs="Arial"/>
                <w:color w:val="000000" w:themeColor="text1"/>
              </w:rPr>
              <w:t>só participam duas pessoas ou duas equipas.</w:t>
            </w:r>
          </w:p>
        </w:tc>
      </w:tr>
      <w:tr w:rsidR="4B70471E" w14:paraId="4F5326DF" w14:textId="77777777" w:rsidTr="4B70471E">
        <w:tc>
          <w:tcPr>
            <w:tcW w:w="9713" w:type="dxa"/>
          </w:tcPr>
          <w:p w14:paraId="6DA15011" w14:textId="3E9EC9C2" w:rsidR="574E9C30" w:rsidRDefault="574E9C30" w:rsidP="4B70471E">
            <w:pPr>
              <w:jc w:val="both"/>
              <w:rPr>
                <w:rFonts w:ascii="Arial" w:eastAsia="Arial" w:hAnsi="Arial" w:cs="Arial"/>
                <w:b/>
                <w:bCs/>
                <w:color w:val="000000" w:themeColor="text1"/>
              </w:rPr>
            </w:pPr>
            <w:r w:rsidRPr="4B70471E">
              <w:rPr>
                <w:rFonts w:ascii="Arial" w:eastAsia="Arial" w:hAnsi="Arial" w:cs="Arial"/>
                <w:b/>
                <w:bCs/>
                <w:color w:val="000000" w:themeColor="text1"/>
              </w:rPr>
              <w:t>Pré-condições:</w:t>
            </w:r>
            <w:r w:rsidR="3F23DBB7" w:rsidRPr="4B70471E">
              <w:rPr>
                <w:rFonts w:ascii="Arial" w:eastAsia="Arial" w:hAnsi="Arial" w:cs="Arial"/>
                <w:b/>
                <w:bCs/>
                <w:color w:val="000000" w:themeColor="text1"/>
              </w:rPr>
              <w:t xml:space="preserve"> </w:t>
            </w:r>
            <w:r w:rsidR="00910B35" w:rsidRPr="00910B35">
              <w:rPr>
                <w:rFonts w:ascii="Arial" w:eastAsia="Arial" w:hAnsi="Arial" w:cs="Arial"/>
                <w:color w:val="000000" w:themeColor="text1"/>
              </w:rPr>
              <w:t xml:space="preserve">Ser um árbitro </w:t>
            </w:r>
            <w:r w:rsidR="00910B35">
              <w:rPr>
                <w:rFonts w:ascii="Arial" w:eastAsia="Arial" w:hAnsi="Arial" w:cs="Arial"/>
                <w:color w:val="000000" w:themeColor="text1"/>
              </w:rPr>
              <w:t>que esteja verificado pela equipa de suporte.</w:t>
            </w:r>
          </w:p>
        </w:tc>
      </w:tr>
      <w:tr w:rsidR="43825704" w14:paraId="16E49D6F" w14:textId="77777777" w:rsidTr="4B70471E">
        <w:tc>
          <w:tcPr>
            <w:tcW w:w="9713" w:type="dxa"/>
          </w:tcPr>
          <w:p w14:paraId="0B8F8314" w14:textId="77777777" w:rsidR="00910B35" w:rsidRDefault="43825704" w:rsidP="4B70471E">
            <w:pPr>
              <w:spacing w:after="45"/>
              <w:jc w:val="both"/>
              <w:rPr>
                <w:rFonts w:ascii="Arial" w:eastAsia="Arial" w:hAnsi="Arial" w:cs="Arial"/>
                <w:b/>
                <w:bCs/>
                <w:color w:val="000000" w:themeColor="text1"/>
              </w:rPr>
            </w:pPr>
            <w:r w:rsidRPr="4B70471E">
              <w:rPr>
                <w:rFonts w:ascii="Arial" w:eastAsia="Arial" w:hAnsi="Arial" w:cs="Arial"/>
                <w:b/>
                <w:bCs/>
                <w:color w:val="000000" w:themeColor="text1"/>
              </w:rPr>
              <w:t xml:space="preserve">Passo a passo: </w:t>
            </w:r>
          </w:p>
          <w:p w14:paraId="4504D923" w14:textId="6B447239" w:rsidR="00910B35" w:rsidRDefault="3AF128BD" w:rsidP="00910B35">
            <w:pPr>
              <w:spacing w:after="45"/>
              <w:jc w:val="both"/>
              <w:rPr>
                <w:rFonts w:ascii="Arial" w:eastAsia="Arial" w:hAnsi="Arial" w:cs="Arial"/>
                <w:color w:val="000000" w:themeColor="text1"/>
              </w:rPr>
            </w:pPr>
            <w:r w:rsidRPr="4B70471E">
              <w:rPr>
                <w:rFonts w:ascii="Arial" w:eastAsia="Arial" w:hAnsi="Arial" w:cs="Arial"/>
                <w:color w:val="000000" w:themeColor="text1"/>
              </w:rPr>
              <w:t xml:space="preserve">Passo 1: </w:t>
            </w:r>
            <w:r w:rsidR="00910B35">
              <w:rPr>
                <w:rFonts w:ascii="Arial" w:eastAsia="Arial" w:hAnsi="Arial" w:cs="Arial"/>
                <w:color w:val="000000" w:themeColor="text1"/>
              </w:rPr>
              <w:t>O árbitro acede a aplicação</w:t>
            </w:r>
            <w:r w:rsidR="007262FB">
              <w:rPr>
                <w:rFonts w:ascii="Arial" w:eastAsia="Arial" w:hAnsi="Arial" w:cs="Arial"/>
                <w:color w:val="000000" w:themeColor="text1"/>
              </w:rPr>
              <w:t xml:space="preserve"> e</w:t>
            </w:r>
            <w:r w:rsidR="00753ACB">
              <w:rPr>
                <w:rFonts w:ascii="Arial" w:eastAsia="Arial" w:hAnsi="Arial" w:cs="Arial"/>
                <w:color w:val="000000" w:themeColor="text1"/>
              </w:rPr>
              <w:t xml:space="preserve"> é redirecionado para a página de jogador, posteriormente pode clicar num botão onde troca para a página de árbitro. Nesta página tem um botão para criar os torneios, clica nesse botão e é redirecionado para a página de criação dos torneios</w:t>
            </w:r>
            <w:r w:rsidR="0017169A">
              <w:rPr>
                <w:rFonts w:ascii="Arial" w:eastAsia="Arial" w:hAnsi="Arial" w:cs="Arial"/>
                <w:color w:val="000000" w:themeColor="text1"/>
              </w:rPr>
              <w:t>.</w:t>
            </w:r>
          </w:p>
          <w:p w14:paraId="56FB850F" w14:textId="412567E0" w:rsidR="43825704" w:rsidRDefault="3AF128BD" w:rsidP="00910B35">
            <w:pPr>
              <w:spacing w:after="45"/>
              <w:jc w:val="both"/>
              <w:rPr>
                <w:rFonts w:ascii="Arial" w:eastAsia="Arial" w:hAnsi="Arial" w:cs="Arial"/>
                <w:color w:val="000000" w:themeColor="text1"/>
              </w:rPr>
            </w:pPr>
            <w:r w:rsidRPr="4B70471E">
              <w:rPr>
                <w:rFonts w:ascii="Arial" w:eastAsia="Arial" w:hAnsi="Arial" w:cs="Arial"/>
                <w:color w:val="000000" w:themeColor="text1"/>
              </w:rPr>
              <w:t xml:space="preserve">Passo 2: </w:t>
            </w:r>
            <w:r w:rsidR="00753ACB">
              <w:rPr>
                <w:rFonts w:ascii="Arial" w:eastAsia="Arial" w:hAnsi="Arial" w:cs="Arial"/>
                <w:color w:val="000000" w:themeColor="text1"/>
              </w:rPr>
              <w:t>Já na página de criação dos torneios o</w:t>
            </w:r>
            <w:r w:rsidR="00AC40A2">
              <w:rPr>
                <w:rFonts w:ascii="Arial" w:eastAsia="Arial" w:hAnsi="Arial" w:cs="Arial"/>
                <w:color w:val="000000" w:themeColor="text1"/>
              </w:rPr>
              <w:t xml:space="preserve"> árbitro escolhe </w:t>
            </w:r>
            <w:r w:rsidR="00011E83">
              <w:rPr>
                <w:rFonts w:ascii="Arial" w:eastAsia="Arial" w:hAnsi="Arial" w:cs="Arial"/>
                <w:color w:val="000000" w:themeColor="text1"/>
              </w:rPr>
              <w:t xml:space="preserve">o </w:t>
            </w:r>
            <w:r w:rsidR="00753ACB">
              <w:rPr>
                <w:rFonts w:ascii="Arial" w:eastAsia="Arial" w:hAnsi="Arial" w:cs="Arial"/>
                <w:color w:val="000000" w:themeColor="text1"/>
              </w:rPr>
              <w:t xml:space="preserve">tipo de </w:t>
            </w:r>
            <w:r w:rsidR="00011E83">
              <w:rPr>
                <w:rFonts w:ascii="Arial" w:eastAsia="Arial" w:hAnsi="Arial" w:cs="Arial"/>
                <w:color w:val="000000" w:themeColor="text1"/>
              </w:rPr>
              <w:t xml:space="preserve">jogo, </w:t>
            </w:r>
            <w:r w:rsidR="00AC40A2">
              <w:rPr>
                <w:rFonts w:ascii="Arial" w:eastAsia="Arial" w:hAnsi="Arial" w:cs="Arial"/>
                <w:color w:val="000000" w:themeColor="text1"/>
              </w:rPr>
              <w:t>a data, local e quantidade máxima de jogadores</w:t>
            </w:r>
            <w:r w:rsidR="00753ACB">
              <w:rPr>
                <w:rFonts w:ascii="Arial" w:eastAsia="Arial" w:hAnsi="Arial" w:cs="Arial"/>
                <w:color w:val="000000" w:themeColor="text1"/>
              </w:rPr>
              <w:t xml:space="preserve"> do torneio e de seguida clica no botão ‘organizar’</w:t>
            </w:r>
            <w:r w:rsidR="00011E83">
              <w:rPr>
                <w:rFonts w:ascii="Arial" w:eastAsia="Arial" w:hAnsi="Arial" w:cs="Arial"/>
                <w:color w:val="000000" w:themeColor="text1"/>
              </w:rPr>
              <w:t>.</w:t>
            </w:r>
          </w:p>
          <w:p w14:paraId="1B1CD2F2" w14:textId="6AF4959C" w:rsidR="00991DFB" w:rsidRDefault="00991DFB" w:rsidP="00910B35">
            <w:pPr>
              <w:spacing w:after="45"/>
              <w:jc w:val="both"/>
              <w:rPr>
                <w:rFonts w:ascii="Arial" w:eastAsia="Arial" w:hAnsi="Arial" w:cs="Arial"/>
                <w:color w:val="000000" w:themeColor="text1"/>
              </w:rPr>
            </w:pPr>
            <w:r>
              <w:rPr>
                <w:rFonts w:ascii="Arial" w:eastAsia="Arial" w:hAnsi="Arial" w:cs="Arial"/>
                <w:color w:val="000000" w:themeColor="text1"/>
              </w:rPr>
              <w:t xml:space="preserve">Passo </w:t>
            </w:r>
            <w:r w:rsidR="00753ACB">
              <w:rPr>
                <w:rFonts w:ascii="Arial" w:eastAsia="Arial" w:hAnsi="Arial" w:cs="Arial"/>
                <w:color w:val="000000" w:themeColor="text1"/>
              </w:rPr>
              <w:t>3</w:t>
            </w:r>
            <w:r>
              <w:rPr>
                <w:rFonts w:ascii="Arial" w:eastAsia="Arial" w:hAnsi="Arial" w:cs="Arial"/>
                <w:color w:val="000000" w:themeColor="text1"/>
              </w:rPr>
              <w:t>: Após criar o torneio o árbitro recebe as inscrições dos jogadores e valida as mesmas.</w:t>
            </w:r>
          </w:p>
          <w:p w14:paraId="4976F4B3" w14:textId="0D4345CA" w:rsidR="009414E0" w:rsidRDefault="00ED04FC" w:rsidP="00910B35">
            <w:pPr>
              <w:spacing w:after="45"/>
              <w:jc w:val="both"/>
              <w:rPr>
                <w:rFonts w:ascii="Arial" w:eastAsia="Arial" w:hAnsi="Arial" w:cs="Arial"/>
                <w:color w:val="000000" w:themeColor="text1"/>
              </w:rPr>
            </w:pPr>
            <w:r>
              <w:rPr>
                <w:rFonts w:ascii="Arial" w:eastAsia="Arial" w:hAnsi="Arial" w:cs="Arial"/>
                <w:color w:val="000000" w:themeColor="text1"/>
              </w:rPr>
              <w:t>Passo</w:t>
            </w:r>
            <w:r w:rsidR="00991DFB">
              <w:rPr>
                <w:rFonts w:ascii="Arial" w:eastAsia="Arial" w:hAnsi="Arial" w:cs="Arial"/>
                <w:color w:val="000000" w:themeColor="text1"/>
              </w:rPr>
              <w:t xml:space="preserve"> </w:t>
            </w:r>
            <w:r w:rsidR="00753ACB">
              <w:rPr>
                <w:rFonts w:ascii="Arial" w:eastAsia="Arial" w:hAnsi="Arial" w:cs="Arial"/>
                <w:color w:val="000000" w:themeColor="text1"/>
              </w:rPr>
              <w:t>4</w:t>
            </w:r>
            <w:r>
              <w:rPr>
                <w:rFonts w:ascii="Arial" w:eastAsia="Arial" w:hAnsi="Arial" w:cs="Arial"/>
                <w:color w:val="000000" w:themeColor="text1"/>
              </w:rPr>
              <w:t xml:space="preserve">: </w:t>
            </w:r>
            <w:r w:rsidR="00753ACB">
              <w:rPr>
                <w:rFonts w:ascii="Arial" w:eastAsia="Arial" w:hAnsi="Arial" w:cs="Arial"/>
                <w:color w:val="000000" w:themeColor="text1"/>
              </w:rPr>
              <w:t>Após o torneio ser realizado o</w:t>
            </w:r>
            <w:r>
              <w:rPr>
                <w:rFonts w:ascii="Arial" w:eastAsia="Arial" w:hAnsi="Arial" w:cs="Arial"/>
                <w:color w:val="000000" w:themeColor="text1"/>
              </w:rPr>
              <w:t xml:space="preserve"> árbitro </w:t>
            </w:r>
            <w:r w:rsidR="007D4F67">
              <w:rPr>
                <w:rFonts w:ascii="Arial" w:eastAsia="Arial" w:hAnsi="Arial" w:cs="Arial"/>
                <w:color w:val="000000" w:themeColor="text1"/>
              </w:rPr>
              <w:t>insere</w:t>
            </w:r>
            <w:r w:rsidR="00753ACB">
              <w:rPr>
                <w:rFonts w:ascii="Arial" w:eastAsia="Arial" w:hAnsi="Arial" w:cs="Arial"/>
                <w:color w:val="000000" w:themeColor="text1"/>
              </w:rPr>
              <w:t xml:space="preserve"> a</w:t>
            </w:r>
            <w:r w:rsidR="007D4F67">
              <w:rPr>
                <w:rFonts w:ascii="Arial" w:eastAsia="Arial" w:hAnsi="Arial" w:cs="Arial"/>
                <w:color w:val="000000" w:themeColor="text1"/>
              </w:rPr>
              <w:t xml:space="preserve"> classificação do </w:t>
            </w:r>
            <w:r w:rsidR="00753ACB">
              <w:rPr>
                <w:rFonts w:ascii="Arial" w:eastAsia="Arial" w:hAnsi="Arial" w:cs="Arial"/>
                <w:color w:val="000000" w:themeColor="text1"/>
              </w:rPr>
              <w:t>mesmo na página do árbitro(website).</w:t>
            </w:r>
          </w:p>
        </w:tc>
      </w:tr>
      <w:tr w:rsidR="43825704" w14:paraId="443D1197" w14:textId="77777777" w:rsidTr="4B70471E">
        <w:tc>
          <w:tcPr>
            <w:tcW w:w="9713" w:type="dxa"/>
          </w:tcPr>
          <w:p w14:paraId="4003227F" w14:textId="7E35510E" w:rsidR="43825704" w:rsidRDefault="43825704" w:rsidP="4B70471E">
            <w:pPr>
              <w:spacing w:after="45"/>
              <w:jc w:val="both"/>
              <w:rPr>
                <w:rFonts w:ascii="Arial" w:eastAsia="Arial" w:hAnsi="Arial" w:cs="Arial"/>
                <w:color w:val="000000" w:themeColor="text1"/>
              </w:rPr>
            </w:pPr>
            <w:r w:rsidRPr="4B70471E">
              <w:rPr>
                <w:rFonts w:ascii="Arial" w:eastAsia="Arial" w:hAnsi="Arial" w:cs="Arial"/>
                <w:b/>
                <w:bCs/>
                <w:color w:val="000000" w:themeColor="text1"/>
              </w:rPr>
              <w:t xml:space="preserve">Pós-condições: </w:t>
            </w:r>
            <w:r w:rsidR="007D4F67">
              <w:rPr>
                <w:rFonts w:ascii="Arial" w:eastAsia="Arial" w:hAnsi="Arial" w:cs="Arial"/>
                <w:color w:val="000000" w:themeColor="text1"/>
              </w:rPr>
              <w:t>Por cada torneio organizado o árbitro recebe</w:t>
            </w:r>
            <w:r w:rsidR="006014EA">
              <w:rPr>
                <w:rFonts w:ascii="Arial" w:eastAsia="Arial" w:hAnsi="Arial" w:cs="Arial"/>
                <w:color w:val="000000" w:themeColor="text1"/>
              </w:rPr>
              <w:t xml:space="preserve"> 10 pontos e 5 pontos por torneio arbitrado.</w:t>
            </w:r>
          </w:p>
        </w:tc>
      </w:tr>
      <w:bookmarkEnd w:id="54"/>
    </w:tbl>
    <w:p w14:paraId="0F0854A7" w14:textId="012FE98C" w:rsidR="43825704" w:rsidRDefault="43825704" w:rsidP="43825704">
      <w:pPr>
        <w:spacing w:after="45"/>
        <w:jc w:val="both"/>
        <w:rPr>
          <w:rFonts w:ascii="Arial" w:eastAsia="Arial" w:hAnsi="Arial" w:cs="Arial"/>
          <w:b/>
          <w:bCs/>
          <w:color w:val="980000"/>
          <w:u w:val="single"/>
        </w:rPr>
      </w:pPr>
    </w:p>
    <w:tbl>
      <w:tblPr>
        <w:tblStyle w:val="TabelacomGrelha"/>
        <w:tblW w:w="0" w:type="auto"/>
        <w:tblLook w:val="04A0" w:firstRow="1" w:lastRow="0" w:firstColumn="1" w:lastColumn="0" w:noHBand="0" w:noVBand="1"/>
      </w:tblPr>
      <w:tblGrid>
        <w:gridCol w:w="9487"/>
      </w:tblGrid>
      <w:tr w:rsidR="008F7E90" w:rsidRPr="00AB6F08" w14:paraId="51321361" w14:textId="77777777" w:rsidTr="00841AF1">
        <w:tc>
          <w:tcPr>
            <w:tcW w:w="9713" w:type="dxa"/>
          </w:tcPr>
          <w:p w14:paraId="48BE8CF3" w14:textId="3F122811" w:rsidR="008F7E90" w:rsidRPr="00AB6F08" w:rsidRDefault="008F7E90" w:rsidP="00841AF1">
            <w:pPr>
              <w:spacing w:after="45"/>
              <w:jc w:val="both"/>
              <w:rPr>
                <w:rFonts w:ascii="Arial" w:eastAsia="Arial" w:hAnsi="Arial" w:cs="Arial"/>
                <w:color w:val="000000" w:themeColor="text1"/>
              </w:rPr>
            </w:pPr>
            <w:r w:rsidRPr="43825704">
              <w:rPr>
                <w:rFonts w:ascii="Arial" w:eastAsia="Arial" w:hAnsi="Arial" w:cs="Arial"/>
                <w:b/>
                <w:bCs/>
                <w:color w:val="000000" w:themeColor="text1"/>
              </w:rPr>
              <w:t xml:space="preserve">Nome: </w:t>
            </w:r>
            <w:r w:rsidRPr="008F7E90">
              <w:rPr>
                <w:rFonts w:ascii="Arial" w:eastAsia="Arial" w:hAnsi="Arial" w:cs="Arial"/>
                <w:color w:val="000000" w:themeColor="text1"/>
              </w:rPr>
              <w:t>O j</w:t>
            </w:r>
            <w:r w:rsidRPr="008F7E90">
              <w:rPr>
                <w:rFonts w:ascii="Arial" w:eastAsia="Arial" w:hAnsi="Arial" w:cs="Arial"/>
                <w:color w:val="000000" w:themeColor="text1"/>
              </w:rPr>
              <w:t>ogador</w:t>
            </w:r>
            <w:r w:rsidRPr="00AB6F08">
              <w:rPr>
                <w:rFonts w:ascii="Arial" w:eastAsia="Arial" w:hAnsi="Arial" w:cs="Arial"/>
                <w:color w:val="000000" w:themeColor="text1"/>
              </w:rPr>
              <w:t xml:space="preserve"> </w:t>
            </w:r>
            <w:r>
              <w:rPr>
                <w:rFonts w:ascii="Arial" w:eastAsia="Arial" w:hAnsi="Arial" w:cs="Arial"/>
                <w:color w:val="000000" w:themeColor="text1"/>
              </w:rPr>
              <w:t>in</w:t>
            </w:r>
            <w:r w:rsidR="00CE2B15">
              <w:rPr>
                <w:rFonts w:ascii="Arial" w:eastAsia="Arial" w:hAnsi="Arial" w:cs="Arial"/>
                <w:color w:val="000000" w:themeColor="text1"/>
              </w:rPr>
              <w:t>s</w:t>
            </w:r>
            <w:r>
              <w:rPr>
                <w:rFonts w:ascii="Arial" w:eastAsia="Arial" w:hAnsi="Arial" w:cs="Arial"/>
                <w:color w:val="000000" w:themeColor="text1"/>
              </w:rPr>
              <w:t>creve-se num torneio</w:t>
            </w:r>
          </w:p>
        </w:tc>
      </w:tr>
      <w:tr w:rsidR="008F7E90" w:rsidRPr="00E07FCD" w14:paraId="69859903" w14:textId="77777777" w:rsidTr="00841AF1">
        <w:trPr>
          <w:trHeight w:val="356"/>
        </w:trPr>
        <w:tc>
          <w:tcPr>
            <w:tcW w:w="9713" w:type="dxa"/>
          </w:tcPr>
          <w:p w14:paraId="091E468F" w14:textId="20D5A470" w:rsidR="008F7E90" w:rsidRPr="00E07FCD" w:rsidRDefault="008F7E90" w:rsidP="00841AF1">
            <w:pPr>
              <w:spacing w:after="45"/>
              <w:jc w:val="both"/>
              <w:rPr>
                <w:rFonts w:ascii="Arial" w:eastAsia="Arial" w:hAnsi="Arial" w:cs="Arial"/>
                <w:color w:val="000000" w:themeColor="text1"/>
              </w:rPr>
            </w:pPr>
            <w:r w:rsidRPr="43825704">
              <w:rPr>
                <w:rFonts w:ascii="Arial" w:eastAsia="Arial" w:hAnsi="Arial" w:cs="Arial"/>
                <w:b/>
                <w:bCs/>
                <w:color w:val="000000" w:themeColor="text1"/>
              </w:rPr>
              <w:t xml:space="preserve">Descrição: </w:t>
            </w:r>
            <w:r w:rsidRPr="00AB6F08">
              <w:rPr>
                <w:rFonts w:ascii="Arial" w:eastAsia="Arial" w:hAnsi="Arial" w:cs="Arial"/>
                <w:color w:val="000000" w:themeColor="text1"/>
              </w:rPr>
              <w:t>O jogador escolhe a opção “</w:t>
            </w:r>
            <w:r>
              <w:rPr>
                <w:rFonts w:ascii="Arial" w:eastAsia="Arial" w:hAnsi="Arial" w:cs="Arial"/>
                <w:color w:val="000000" w:themeColor="text1"/>
              </w:rPr>
              <w:t>Torneios Dispon</w:t>
            </w:r>
            <w:r w:rsidR="00CE2B15">
              <w:rPr>
                <w:rFonts w:ascii="Arial" w:eastAsia="Arial" w:hAnsi="Arial" w:cs="Arial"/>
                <w:color w:val="000000" w:themeColor="text1"/>
              </w:rPr>
              <w:t>í</w:t>
            </w:r>
            <w:r>
              <w:rPr>
                <w:rFonts w:ascii="Arial" w:eastAsia="Arial" w:hAnsi="Arial" w:cs="Arial"/>
                <w:color w:val="000000" w:themeColor="text1"/>
              </w:rPr>
              <w:t>veis</w:t>
            </w:r>
            <w:r w:rsidRPr="00AB6F08">
              <w:rPr>
                <w:rFonts w:ascii="Arial" w:eastAsia="Arial" w:hAnsi="Arial" w:cs="Arial"/>
                <w:color w:val="000000" w:themeColor="text1"/>
              </w:rPr>
              <w:t>” na página principal</w:t>
            </w:r>
            <w:r>
              <w:rPr>
                <w:rFonts w:ascii="Arial" w:eastAsia="Arial" w:hAnsi="Arial" w:cs="Arial"/>
                <w:color w:val="000000" w:themeColor="text1"/>
              </w:rPr>
              <w:t xml:space="preserve"> e começa o processo de inscrição</w:t>
            </w:r>
          </w:p>
        </w:tc>
      </w:tr>
      <w:tr w:rsidR="008F7E90" w14:paraId="111D9477" w14:textId="77777777" w:rsidTr="00841AF1">
        <w:trPr>
          <w:trHeight w:val="356"/>
        </w:trPr>
        <w:tc>
          <w:tcPr>
            <w:tcW w:w="9713" w:type="dxa"/>
          </w:tcPr>
          <w:p w14:paraId="454C09B7" w14:textId="77777777" w:rsidR="008F7E90" w:rsidRDefault="008F7E90" w:rsidP="00841AF1">
            <w:pPr>
              <w:jc w:val="both"/>
              <w:rPr>
                <w:rFonts w:ascii="Arial" w:eastAsia="Arial" w:hAnsi="Arial" w:cs="Arial"/>
              </w:rPr>
            </w:pPr>
            <w:r w:rsidRPr="4B70471E">
              <w:rPr>
                <w:rFonts w:ascii="Arial" w:eastAsia="Arial" w:hAnsi="Arial" w:cs="Arial"/>
                <w:b/>
                <w:bCs/>
                <w:color w:val="000000" w:themeColor="text1"/>
              </w:rPr>
              <w:t xml:space="preserve">Pré-condições: </w:t>
            </w:r>
            <w:r>
              <w:rPr>
                <w:rFonts w:ascii="Arial" w:eastAsia="Arial" w:hAnsi="Arial" w:cs="Arial"/>
                <w:color w:val="000000" w:themeColor="text1"/>
              </w:rPr>
              <w:t>Tem de estar autenticado na aplicação.</w:t>
            </w:r>
          </w:p>
        </w:tc>
      </w:tr>
      <w:tr w:rsidR="008F7E90" w14:paraId="6867ADA9" w14:textId="77777777" w:rsidTr="00841AF1">
        <w:tc>
          <w:tcPr>
            <w:tcW w:w="9713" w:type="dxa"/>
          </w:tcPr>
          <w:p w14:paraId="36D54AAF" w14:textId="77777777" w:rsidR="008F7E90" w:rsidRDefault="008F7E90" w:rsidP="00841AF1">
            <w:pPr>
              <w:spacing w:after="45"/>
              <w:jc w:val="both"/>
              <w:rPr>
                <w:rFonts w:ascii="Arial" w:eastAsia="Arial" w:hAnsi="Arial" w:cs="Arial"/>
                <w:color w:val="000000" w:themeColor="text1"/>
              </w:rPr>
            </w:pPr>
            <w:r w:rsidRPr="43825704">
              <w:rPr>
                <w:rFonts w:ascii="Arial" w:eastAsia="Arial" w:hAnsi="Arial" w:cs="Arial"/>
                <w:b/>
                <w:bCs/>
                <w:color w:val="000000" w:themeColor="text1"/>
              </w:rPr>
              <w:t xml:space="preserve">Passo a passo: </w:t>
            </w:r>
          </w:p>
          <w:p w14:paraId="2C861C9B" w14:textId="7FFE3AEB" w:rsidR="008F7E90" w:rsidRDefault="008F7E90" w:rsidP="008F7E90">
            <w:pPr>
              <w:spacing w:after="45"/>
              <w:jc w:val="both"/>
              <w:rPr>
                <w:rFonts w:ascii="Arial" w:eastAsia="Arial" w:hAnsi="Arial" w:cs="Arial"/>
                <w:color w:val="000000" w:themeColor="text1"/>
              </w:rPr>
            </w:pPr>
            <w:r w:rsidRPr="43825704">
              <w:rPr>
                <w:rFonts w:ascii="Arial" w:eastAsia="Arial" w:hAnsi="Arial" w:cs="Arial"/>
                <w:color w:val="000000" w:themeColor="text1"/>
              </w:rPr>
              <w:t xml:space="preserve">Passo 1: </w:t>
            </w:r>
            <w:r>
              <w:rPr>
                <w:rFonts w:ascii="Arial" w:eastAsia="Arial" w:hAnsi="Arial" w:cs="Arial"/>
                <w:color w:val="000000" w:themeColor="text1"/>
              </w:rPr>
              <w:t>O jogador na página principal da aplicação clica no botão ‘Torneios Disponíveis’ e é apresentado uma lista dos torneios disponíveis que estão filtrados por número máximo de jogadores (Torn_Jogadores&lt;30) e pela data, ou seja, a data dos torneios disponíveis ainda está para ser realizada.</w:t>
            </w:r>
          </w:p>
          <w:p w14:paraId="2F9EF0EB" w14:textId="5B463738" w:rsidR="008F7E90" w:rsidRDefault="008F7E90" w:rsidP="008F7E90">
            <w:pPr>
              <w:spacing w:after="45"/>
              <w:jc w:val="both"/>
              <w:rPr>
                <w:rFonts w:ascii="Arial" w:eastAsia="Arial" w:hAnsi="Arial" w:cs="Arial"/>
                <w:color w:val="000000" w:themeColor="text1"/>
              </w:rPr>
            </w:pPr>
            <w:r>
              <w:rPr>
                <w:rFonts w:ascii="Arial" w:eastAsia="Arial" w:hAnsi="Arial" w:cs="Arial"/>
                <w:color w:val="000000" w:themeColor="text1"/>
              </w:rPr>
              <w:t>Passo 2:  O jogador nessa página dos torneios disponíveis, clica no botão de inscrição e é redirecionado para uma página onde pode proceder a sua inscrição, nessa página insere o seu nome, apelido e data de inscrição</w:t>
            </w:r>
            <w:r w:rsidR="00CE2B15">
              <w:rPr>
                <w:rFonts w:ascii="Arial" w:eastAsia="Arial" w:hAnsi="Arial" w:cs="Arial"/>
                <w:color w:val="000000" w:themeColor="text1"/>
              </w:rPr>
              <w:t>, para finalizar clica no botão para se inscrever e guardamos a sua inscrição na nossa BD.</w:t>
            </w:r>
          </w:p>
          <w:p w14:paraId="7F8D3CF0" w14:textId="68D8FBD8" w:rsidR="008F7E90" w:rsidRDefault="008F7E90" w:rsidP="00841AF1">
            <w:pPr>
              <w:spacing w:after="45"/>
              <w:jc w:val="both"/>
              <w:rPr>
                <w:rFonts w:ascii="Arial" w:eastAsia="Arial" w:hAnsi="Arial" w:cs="Arial"/>
                <w:color w:val="000000" w:themeColor="text1"/>
              </w:rPr>
            </w:pPr>
          </w:p>
        </w:tc>
      </w:tr>
      <w:tr w:rsidR="008F7E90" w:rsidRPr="005A47FD" w14:paraId="3A68B5F8" w14:textId="77777777" w:rsidTr="00841AF1">
        <w:tc>
          <w:tcPr>
            <w:tcW w:w="9713" w:type="dxa"/>
          </w:tcPr>
          <w:p w14:paraId="6C7E0A94" w14:textId="0E3947C4" w:rsidR="008F7E90" w:rsidRPr="005A47FD" w:rsidRDefault="008F7E90" w:rsidP="00841AF1">
            <w:pPr>
              <w:spacing w:after="45"/>
              <w:jc w:val="both"/>
              <w:rPr>
                <w:rFonts w:ascii="Arial" w:eastAsia="Arial" w:hAnsi="Arial" w:cs="Arial"/>
                <w:color w:val="000000" w:themeColor="text1"/>
              </w:rPr>
            </w:pPr>
            <w:r w:rsidRPr="43825704">
              <w:rPr>
                <w:rFonts w:ascii="Arial" w:eastAsia="Arial" w:hAnsi="Arial" w:cs="Arial"/>
                <w:b/>
                <w:bCs/>
                <w:color w:val="000000" w:themeColor="text1"/>
              </w:rPr>
              <w:t>Pós-condições:</w:t>
            </w:r>
            <w:r>
              <w:rPr>
                <w:rFonts w:ascii="Arial" w:eastAsia="Arial" w:hAnsi="Arial" w:cs="Arial"/>
                <w:b/>
                <w:bCs/>
                <w:color w:val="000000" w:themeColor="text1"/>
              </w:rPr>
              <w:t xml:space="preserve"> </w:t>
            </w:r>
            <w:r w:rsidR="00CE2B15" w:rsidRPr="00CE2B15">
              <w:rPr>
                <w:rFonts w:ascii="Arial" w:eastAsia="Arial" w:hAnsi="Arial" w:cs="Arial"/>
                <w:color w:val="000000" w:themeColor="text1"/>
              </w:rPr>
              <w:t>N/A</w:t>
            </w:r>
          </w:p>
        </w:tc>
      </w:tr>
    </w:tbl>
    <w:p w14:paraId="1051E82B" w14:textId="280B96D7" w:rsidR="00203604" w:rsidRDefault="00203604" w:rsidP="4B70471E">
      <w:pPr>
        <w:spacing w:after="45"/>
        <w:jc w:val="both"/>
        <w:rPr>
          <w:rFonts w:ascii="Arial" w:eastAsia="Arial" w:hAnsi="Arial" w:cs="Arial"/>
          <w:b/>
          <w:bCs/>
          <w:color w:val="980000"/>
          <w:u w:val="single"/>
        </w:rPr>
      </w:pPr>
    </w:p>
    <w:sectPr w:rsidR="00203604">
      <w:headerReference w:type="default" r:id="rId11"/>
      <w:pgSz w:w="11906" w:h="16838"/>
      <w:pgMar w:top="1417" w:right="1133" w:bottom="993"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1C457" w14:textId="77777777" w:rsidR="00927C09" w:rsidRDefault="00927C09">
      <w:r>
        <w:separator/>
      </w:r>
    </w:p>
  </w:endnote>
  <w:endnote w:type="continuationSeparator" w:id="0">
    <w:p w14:paraId="195CBC66" w14:textId="77777777" w:rsidR="00927C09" w:rsidRDefault="00927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C6435" w14:textId="77777777" w:rsidR="00927C09" w:rsidRDefault="00927C09">
      <w:r>
        <w:separator/>
      </w:r>
    </w:p>
  </w:footnote>
  <w:footnote w:type="continuationSeparator" w:id="0">
    <w:p w14:paraId="0489E229" w14:textId="77777777" w:rsidR="00927C09" w:rsidRDefault="00927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1DEC7" w14:textId="77777777" w:rsidR="00203604" w:rsidRDefault="00203604">
    <w:pPr>
      <w:pBdr>
        <w:top w:val="nil"/>
        <w:left w:val="nil"/>
        <w:bottom w:val="nil"/>
        <w:right w:val="nil"/>
        <w:between w:val="nil"/>
      </w:pBdr>
      <w:tabs>
        <w:tab w:val="center" w:pos="4252"/>
        <w:tab w:val="right" w:pos="8504"/>
      </w:tabs>
      <w:jc w:val="center"/>
      <w:rPr>
        <w:color w:val="000000"/>
      </w:rPr>
    </w:pPr>
  </w:p>
  <w:p w14:paraId="52DC23E7" w14:textId="77777777" w:rsidR="00203604" w:rsidRDefault="00203604">
    <w:pPr>
      <w:pBdr>
        <w:top w:val="nil"/>
        <w:left w:val="nil"/>
        <w:bottom w:val="nil"/>
        <w:right w:val="nil"/>
        <w:between w:val="nil"/>
      </w:pBdr>
      <w:tabs>
        <w:tab w:val="center" w:pos="4252"/>
        <w:tab w:val="right" w:pos="8504"/>
      </w:tabs>
      <w:jc w:val="center"/>
      <w:rPr>
        <w:color w:val="000000"/>
      </w:rPr>
    </w:pPr>
  </w:p>
  <w:p w14:paraId="625A23D1" w14:textId="77777777" w:rsidR="00203604" w:rsidRDefault="00203604">
    <w:pPr>
      <w:pBdr>
        <w:top w:val="nil"/>
        <w:left w:val="nil"/>
        <w:bottom w:val="nil"/>
        <w:right w:val="nil"/>
        <w:between w:val="nil"/>
      </w:pBdr>
      <w:tabs>
        <w:tab w:val="center" w:pos="4252"/>
        <w:tab w:val="right" w:pos="8504"/>
      </w:tabs>
      <w:jc w:val="center"/>
      <w:rPr>
        <w:color w:val="000000"/>
      </w:rPr>
    </w:pPr>
  </w:p>
  <w:p w14:paraId="371CED08" w14:textId="77777777" w:rsidR="00203604" w:rsidRDefault="00203604">
    <w:pPr>
      <w:pBdr>
        <w:top w:val="nil"/>
        <w:left w:val="nil"/>
        <w:bottom w:val="nil"/>
        <w:right w:val="nil"/>
        <w:between w:val="nil"/>
      </w:pBdr>
      <w:tabs>
        <w:tab w:val="center" w:pos="4252"/>
        <w:tab w:val="right" w:pos="8504"/>
      </w:tabs>
      <w:jc w:val="center"/>
      <w:rPr>
        <w:color w:val="000000"/>
      </w:rPr>
    </w:pPr>
  </w:p>
  <w:p w14:paraId="6BBE1928" w14:textId="77777777" w:rsidR="00203604" w:rsidRDefault="00203604">
    <w:pPr>
      <w:pBdr>
        <w:top w:val="nil"/>
        <w:left w:val="nil"/>
        <w:bottom w:val="nil"/>
        <w:right w:val="nil"/>
        <w:between w:val="nil"/>
      </w:pBdr>
      <w:tabs>
        <w:tab w:val="center" w:pos="4252"/>
        <w:tab w:val="right" w:pos="8504"/>
      </w:tabs>
      <w:jc w:val="center"/>
      <w:rPr>
        <w:color w:val="000000"/>
      </w:rPr>
    </w:pPr>
  </w:p>
  <w:p w14:paraId="76D7F7C8" w14:textId="77777777" w:rsidR="00203604" w:rsidRDefault="00203604">
    <w:pPr>
      <w:pBdr>
        <w:top w:val="nil"/>
        <w:left w:val="nil"/>
        <w:bottom w:val="nil"/>
        <w:right w:val="nil"/>
        <w:between w:val="nil"/>
      </w:pBdr>
      <w:tabs>
        <w:tab w:val="center" w:pos="4252"/>
        <w:tab w:val="right" w:pos="8504"/>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B39A8"/>
    <w:multiLevelType w:val="hybridMultilevel"/>
    <w:tmpl w:val="2982B2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60F1FB0"/>
    <w:multiLevelType w:val="hybridMultilevel"/>
    <w:tmpl w:val="CEB23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655E6"/>
    <w:multiLevelType w:val="hybridMultilevel"/>
    <w:tmpl w:val="60E6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03542"/>
    <w:multiLevelType w:val="hybridMultilevel"/>
    <w:tmpl w:val="AB46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F3382"/>
    <w:multiLevelType w:val="hybridMultilevel"/>
    <w:tmpl w:val="7602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ite">
    <w15:presenceInfo w15:providerId="None" w15:userId="Mark  Lei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04"/>
    <w:rsid w:val="00011E83"/>
    <w:rsid w:val="0004327C"/>
    <w:rsid w:val="000A182E"/>
    <w:rsid w:val="000E4E9F"/>
    <w:rsid w:val="0013593B"/>
    <w:rsid w:val="001643B7"/>
    <w:rsid w:val="0017169A"/>
    <w:rsid w:val="0019451F"/>
    <w:rsid w:val="001A0ADB"/>
    <w:rsid w:val="001D0CA1"/>
    <w:rsid w:val="001D14AF"/>
    <w:rsid w:val="001E4011"/>
    <w:rsid w:val="00202CCD"/>
    <w:rsid w:val="00203604"/>
    <w:rsid w:val="00255D4F"/>
    <w:rsid w:val="00256AFE"/>
    <w:rsid w:val="00261511"/>
    <w:rsid w:val="00276801"/>
    <w:rsid w:val="00294682"/>
    <w:rsid w:val="002C6DFC"/>
    <w:rsid w:val="002C74D5"/>
    <w:rsid w:val="0033001B"/>
    <w:rsid w:val="003428CA"/>
    <w:rsid w:val="003630FD"/>
    <w:rsid w:val="00364F62"/>
    <w:rsid w:val="00381958"/>
    <w:rsid w:val="00381B8C"/>
    <w:rsid w:val="003D52B0"/>
    <w:rsid w:val="004050B6"/>
    <w:rsid w:val="004660D1"/>
    <w:rsid w:val="004863DB"/>
    <w:rsid w:val="004A0458"/>
    <w:rsid w:val="004C039D"/>
    <w:rsid w:val="004E5ABB"/>
    <w:rsid w:val="004F5633"/>
    <w:rsid w:val="00535DF9"/>
    <w:rsid w:val="005A47FD"/>
    <w:rsid w:val="005A56B6"/>
    <w:rsid w:val="005B4B4B"/>
    <w:rsid w:val="005F2C9C"/>
    <w:rsid w:val="006014EA"/>
    <w:rsid w:val="006060E0"/>
    <w:rsid w:val="00630C23"/>
    <w:rsid w:val="00645907"/>
    <w:rsid w:val="00651B59"/>
    <w:rsid w:val="00653D65"/>
    <w:rsid w:val="006E52ED"/>
    <w:rsid w:val="006E62FC"/>
    <w:rsid w:val="006E77D4"/>
    <w:rsid w:val="007076DA"/>
    <w:rsid w:val="00713F09"/>
    <w:rsid w:val="007255F1"/>
    <w:rsid w:val="007262FB"/>
    <w:rsid w:val="00737A31"/>
    <w:rsid w:val="00753ACB"/>
    <w:rsid w:val="00761A9C"/>
    <w:rsid w:val="007D4BC9"/>
    <w:rsid w:val="007D4F67"/>
    <w:rsid w:val="007E4E7E"/>
    <w:rsid w:val="007F17EA"/>
    <w:rsid w:val="00812F95"/>
    <w:rsid w:val="00823145"/>
    <w:rsid w:val="00824B5F"/>
    <w:rsid w:val="00861835"/>
    <w:rsid w:val="00892861"/>
    <w:rsid w:val="008C0E4C"/>
    <w:rsid w:val="008C64ED"/>
    <w:rsid w:val="008F7E90"/>
    <w:rsid w:val="00910B35"/>
    <w:rsid w:val="00927C09"/>
    <w:rsid w:val="00940D73"/>
    <w:rsid w:val="009414E0"/>
    <w:rsid w:val="00942D30"/>
    <w:rsid w:val="00966B96"/>
    <w:rsid w:val="00971A5D"/>
    <w:rsid w:val="00980A50"/>
    <w:rsid w:val="00984AAE"/>
    <w:rsid w:val="00985FA5"/>
    <w:rsid w:val="00991DFB"/>
    <w:rsid w:val="009D74E3"/>
    <w:rsid w:val="00A07BE0"/>
    <w:rsid w:val="00A61293"/>
    <w:rsid w:val="00A666AF"/>
    <w:rsid w:val="00A828BE"/>
    <w:rsid w:val="00AB669D"/>
    <w:rsid w:val="00AB6F08"/>
    <w:rsid w:val="00AC40A2"/>
    <w:rsid w:val="00AC6BCF"/>
    <w:rsid w:val="00AE54EC"/>
    <w:rsid w:val="00B11DD4"/>
    <w:rsid w:val="00B7075D"/>
    <w:rsid w:val="00B80337"/>
    <w:rsid w:val="00B813C6"/>
    <w:rsid w:val="00BA0647"/>
    <w:rsid w:val="00BA0747"/>
    <w:rsid w:val="00BC7FAE"/>
    <w:rsid w:val="00BD74CB"/>
    <w:rsid w:val="00BF0BB4"/>
    <w:rsid w:val="00C56D9D"/>
    <w:rsid w:val="00C6526C"/>
    <w:rsid w:val="00CC0B9D"/>
    <w:rsid w:val="00CD0765"/>
    <w:rsid w:val="00CE2B15"/>
    <w:rsid w:val="00D8462B"/>
    <w:rsid w:val="00D84DD1"/>
    <w:rsid w:val="00E07FCD"/>
    <w:rsid w:val="00E46012"/>
    <w:rsid w:val="00EA499E"/>
    <w:rsid w:val="00ED04FC"/>
    <w:rsid w:val="00ED75EB"/>
    <w:rsid w:val="00EF52EF"/>
    <w:rsid w:val="00F100D3"/>
    <w:rsid w:val="00F228BD"/>
    <w:rsid w:val="00F25576"/>
    <w:rsid w:val="00F87CB4"/>
    <w:rsid w:val="00FD386C"/>
    <w:rsid w:val="00FD43B8"/>
    <w:rsid w:val="017C4F0B"/>
    <w:rsid w:val="025D18B6"/>
    <w:rsid w:val="04316139"/>
    <w:rsid w:val="043C9E87"/>
    <w:rsid w:val="048234E5"/>
    <w:rsid w:val="066753F9"/>
    <w:rsid w:val="066F93E2"/>
    <w:rsid w:val="06E58CEA"/>
    <w:rsid w:val="075D8FDE"/>
    <w:rsid w:val="076E2BB5"/>
    <w:rsid w:val="07B9D5A7"/>
    <w:rsid w:val="07D388E6"/>
    <w:rsid w:val="08B68144"/>
    <w:rsid w:val="08BAD477"/>
    <w:rsid w:val="0A89BE83"/>
    <w:rsid w:val="0A92B7AE"/>
    <w:rsid w:val="0B770E29"/>
    <w:rsid w:val="0BD4F660"/>
    <w:rsid w:val="0BEE2206"/>
    <w:rsid w:val="0CB4A1ED"/>
    <w:rsid w:val="0D89F267"/>
    <w:rsid w:val="0E41A9B6"/>
    <w:rsid w:val="0EA1DF38"/>
    <w:rsid w:val="0F17D840"/>
    <w:rsid w:val="0F25C2C8"/>
    <w:rsid w:val="0F8D7B31"/>
    <w:rsid w:val="0FBD941F"/>
    <w:rsid w:val="104A7F4C"/>
    <w:rsid w:val="10C19329"/>
    <w:rsid w:val="118B116B"/>
    <w:rsid w:val="11CE0DDD"/>
    <w:rsid w:val="1243B0CE"/>
    <w:rsid w:val="134DC487"/>
    <w:rsid w:val="1366FF73"/>
    <w:rsid w:val="13CE9120"/>
    <w:rsid w:val="13F933EB"/>
    <w:rsid w:val="1410D451"/>
    <w:rsid w:val="14E59333"/>
    <w:rsid w:val="173347BD"/>
    <w:rsid w:val="1779374D"/>
    <w:rsid w:val="17A5963D"/>
    <w:rsid w:val="195A8EFB"/>
    <w:rsid w:val="1A583958"/>
    <w:rsid w:val="1ADD36FF"/>
    <w:rsid w:val="1B281A44"/>
    <w:rsid w:val="1C790760"/>
    <w:rsid w:val="1CD5C3FB"/>
    <w:rsid w:val="1D816ECF"/>
    <w:rsid w:val="1D972D87"/>
    <w:rsid w:val="1E14D7C1"/>
    <w:rsid w:val="1F19D58B"/>
    <w:rsid w:val="20DAC17B"/>
    <w:rsid w:val="227691DC"/>
    <w:rsid w:val="2308FBD8"/>
    <w:rsid w:val="231A03CC"/>
    <w:rsid w:val="241B5478"/>
    <w:rsid w:val="248C06CB"/>
    <w:rsid w:val="249C4654"/>
    <w:rsid w:val="25BCA796"/>
    <w:rsid w:val="29007F3B"/>
    <w:rsid w:val="2B5933CF"/>
    <w:rsid w:val="2B6EA812"/>
    <w:rsid w:val="2CC1B852"/>
    <w:rsid w:val="2EA93FDF"/>
    <w:rsid w:val="2EDC6170"/>
    <w:rsid w:val="2F38B964"/>
    <w:rsid w:val="2F4ABBC5"/>
    <w:rsid w:val="2F507966"/>
    <w:rsid w:val="2FAA73C5"/>
    <w:rsid w:val="2FB6D676"/>
    <w:rsid w:val="2FC565A7"/>
    <w:rsid w:val="303B0898"/>
    <w:rsid w:val="30C609E0"/>
    <w:rsid w:val="30F743E5"/>
    <w:rsid w:val="32246C31"/>
    <w:rsid w:val="32B8D650"/>
    <w:rsid w:val="32DCEAFD"/>
    <w:rsid w:val="32FFCD66"/>
    <w:rsid w:val="3338151C"/>
    <w:rsid w:val="33DC14F7"/>
    <w:rsid w:val="34EE3CAF"/>
    <w:rsid w:val="35A7C9E9"/>
    <w:rsid w:val="36F5D9F6"/>
    <w:rsid w:val="38BF4F3F"/>
    <w:rsid w:val="3903E4B0"/>
    <w:rsid w:val="3AF128BD"/>
    <w:rsid w:val="3B000909"/>
    <w:rsid w:val="3B4D4692"/>
    <w:rsid w:val="3C9BD96A"/>
    <w:rsid w:val="3D6F5254"/>
    <w:rsid w:val="3F23DBB7"/>
    <w:rsid w:val="3F669D30"/>
    <w:rsid w:val="3F9BDEAB"/>
    <w:rsid w:val="4011D7B3"/>
    <w:rsid w:val="41DD0827"/>
    <w:rsid w:val="433E0658"/>
    <w:rsid w:val="43825704"/>
    <w:rsid w:val="44821AA3"/>
    <w:rsid w:val="45138F56"/>
    <w:rsid w:val="458C7C07"/>
    <w:rsid w:val="4602750F"/>
    <w:rsid w:val="46A82494"/>
    <w:rsid w:val="4840A7B8"/>
    <w:rsid w:val="492EA3B4"/>
    <w:rsid w:val="49F16AC8"/>
    <w:rsid w:val="4A981500"/>
    <w:rsid w:val="4B70471E"/>
    <w:rsid w:val="4BE6F3E4"/>
    <w:rsid w:val="4BE9021C"/>
    <w:rsid w:val="4D9DFADA"/>
    <w:rsid w:val="4EBB8B2F"/>
    <w:rsid w:val="4F20A2DE"/>
    <w:rsid w:val="4F39CB3B"/>
    <w:rsid w:val="4F56CD46"/>
    <w:rsid w:val="4FFCFA06"/>
    <w:rsid w:val="505C3FD3"/>
    <w:rsid w:val="507C85A9"/>
    <w:rsid w:val="513812AC"/>
    <w:rsid w:val="51F32BF1"/>
    <w:rsid w:val="52A326E5"/>
    <w:rsid w:val="537669C7"/>
    <w:rsid w:val="550AE6BB"/>
    <w:rsid w:val="5597D1E8"/>
    <w:rsid w:val="55993D46"/>
    <w:rsid w:val="574E9C30"/>
    <w:rsid w:val="57EF11E4"/>
    <w:rsid w:val="5849DAEA"/>
    <w:rsid w:val="588DA2E9"/>
    <w:rsid w:val="59E5AB4B"/>
    <w:rsid w:val="59FDBA34"/>
    <w:rsid w:val="5A7B5B08"/>
    <w:rsid w:val="5B099494"/>
    <w:rsid w:val="5B5A029C"/>
    <w:rsid w:val="5BD2B7E5"/>
    <w:rsid w:val="5C5C1642"/>
    <w:rsid w:val="5C94009A"/>
    <w:rsid w:val="5E55FD89"/>
    <w:rsid w:val="5ED08E0A"/>
    <w:rsid w:val="5EF1304A"/>
    <w:rsid w:val="5F3EB42E"/>
    <w:rsid w:val="603BC472"/>
    <w:rsid w:val="60559B40"/>
    <w:rsid w:val="608D00AB"/>
    <w:rsid w:val="62424FDC"/>
    <w:rsid w:val="630B2F49"/>
    <w:rsid w:val="64D2DF50"/>
    <w:rsid w:val="64DE8E8B"/>
    <w:rsid w:val="65C321C8"/>
    <w:rsid w:val="65E9D02B"/>
    <w:rsid w:val="6642D00B"/>
    <w:rsid w:val="66B2F37C"/>
    <w:rsid w:val="67DEA06C"/>
    <w:rsid w:val="68B14D7C"/>
    <w:rsid w:val="692170ED"/>
    <w:rsid w:val="69532BD5"/>
    <w:rsid w:val="69D16BE1"/>
    <w:rsid w:val="6A467AE8"/>
    <w:rsid w:val="6BB81F87"/>
    <w:rsid w:val="6C5911AF"/>
    <w:rsid w:val="6C97559B"/>
    <w:rsid w:val="6DF4E210"/>
    <w:rsid w:val="6EC4290A"/>
    <w:rsid w:val="6EE0180E"/>
    <w:rsid w:val="6F1BD55D"/>
    <w:rsid w:val="6F886269"/>
    <w:rsid w:val="7111F144"/>
    <w:rsid w:val="72605E3B"/>
    <w:rsid w:val="736346E9"/>
    <w:rsid w:val="73D93FF1"/>
    <w:rsid w:val="741879A2"/>
    <w:rsid w:val="743E05ED"/>
    <w:rsid w:val="74F1E0E6"/>
    <w:rsid w:val="7577258E"/>
    <w:rsid w:val="7793E263"/>
    <w:rsid w:val="7842C27D"/>
    <w:rsid w:val="78CF5ECC"/>
    <w:rsid w:val="792659E0"/>
    <w:rsid w:val="79A1EB33"/>
    <w:rsid w:val="7A3FD655"/>
    <w:rsid w:val="7AAC1520"/>
    <w:rsid w:val="7B722535"/>
    <w:rsid w:val="7BF12698"/>
    <w:rsid w:val="7CF4CD39"/>
    <w:rsid w:val="7CF977BC"/>
    <w:rsid w:val="7E2526BF"/>
    <w:rsid w:val="7E7D7591"/>
    <w:rsid w:val="7E909D9A"/>
    <w:rsid w:val="7F28C75A"/>
    <w:rsid w:val="7FC7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4CD8"/>
  <w15:docId w15:val="{C36E160F-87F2-45B9-8E19-C8542463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20" w:after="120"/>
      <w:jc w:val="center"/>
    </w:pPr>
    <w:rPr>
      <w:rFonts w:ascii="Times New Roman" w:eastAsia="Times New Roman" w:hAnsi="Times New Roman" w:cs="Times New Roman"/>
      <w:b/>
      <w:smallCaps/>
      <w:sz w:val="21"/>
      <w:szCs w:val="21"/>
    </w:rPr>
  </w:style>
  <w:style w:type="paragraph" w:styleId="Subttulo">
    <w:name w:val="Subtitle"/>
    <w:basedOn w:val="Normal"/>
    <w:next w:val="Normal"/>
    <w:uiPriority w:val="11"/>
    <w:qFormat/>
    <w:pPr>
      <w:spacing w:before="120" w:after="120"/>
      <w:jc w:val="both"/>
    </w:pPr>
    <w:rPr>
      <w:rFonts w:ascii="Cambria" w:eastAsia="Cambria" w:hAnsi="Cambria" w:cs="Cambria"/>
      <w:i/>
      <w:color w:val="4F81B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4A0458"/>
    <w:pPr>
      <w:ind w:left="720"/>
      <w:contextualSpacing/>
    </w:pPr>
  </w:style>
  <w:style w:type="paragraph" w:styleId="Cabealho">
    <w:name w:val="header"/>
    <w:basedOn w:val="Normal"/>
    <w:link w:val="CabealhoCarter"/>
    <w:uiPriority w:val="99"/>
    <w:unhideWhenUsed/>
    <w:rsid w:val="00202CCD"/>
    <w:pPr>
      <w:tabs>
        <w:tab w:val="center" w:pos="4680"/>
        <w:tab w:val="right" w:pos="9360"/>
      </w:tabs>
    </w:pPr>
  </w:style>
  <w:style w:type="character" w:customStyle="1" w:styleId="CabealhoCarter">
    <w:name w:val="Cabeçalho Caráter"/>
    <w:basedOn w:val="Tipodeletrapredefinidodopargrafo"/>
    <w:link w:val="Cabealho"/>
    <w:uiPriority w:val="99"/>
    <w:rsid w:val="00202CCD"/>
  </w:style>
  <w:style w:type="paragraph" w:styleId="Rodap">
    <w:name w:val="footer"/>
    <w:basedOn w:val="Normal"/>
    <w:link w:val="RodapCarter"/>
    <w:uiPriority w:val="99"/>
    <w:unhideWhenUsed/>
    <w:rsid w:val="00202CCD"/>
    <w:pPr>
      <w:tabs>
        <w:tab w:val="center" w:pos="4680"/>
        <w:tab w:val="right" w:pos="9360"/>
      </w:tabs>
    </w:pPr>
  </w:style>
  <w:style w:type="character" w:customStyle="1" w:styleId="RodapCarter">
    <w:name w:val="Rodapé Caráter"/>
    <w:basedOn w:val="Tipodeletrapredefinidodopargrafo"/>
    <w:link w:val="Rodap"/>
    <w:uiPriority w:val="99"/>
    <w:rsid w:val="00202CCD"/>
  </w:style>
  <w:style w:type="table" w:styleId="TabelacomGrelha">
    <w:name w:val="Table Grid"/>
    <w:basedOn w:val="Tabelanormal"/>
    <w:uiPriority w:val="39"/>
    <w:rsid w:val="00713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Pr>
      <w:color w:val="0000FF" w:themeColor="hyperlink"/>
      <w:u w:val="single"/>
    </w:rPr>
  </w:style>
  <w:style w:type="character" w:customStyle="1" w:styleId="Nenhum">
    <w:name w:val="Nenhum"/>
    <w:rsid w:val="0033001B"/>
  </w:style>
  <w:style w:type="paragraph" w:customStyle="1" w:styleId="Corpo">
    <w:name w:val="Corpo"/>
    <w:rsid w:val="006E52ED"/>
    <w:pPr>
      <w:pBdr>
        <w:top w:val="nil"/>
        <w:left w:val="nil"/>
        <w:bottom w:val="nil"/>
        <w:right w:val="nil"/>
        <w:between w:val="nil"/>
        <w:bar w:val="nil"/>
      </w:pBdr>
      <w:suppressAutoHyphens/>
      <w:spacing w:after="160" w:line="259" w:lineRule="auto"/>
      <w:jc w:val="both"/>
    </w:pPr>
    <w:rPr>
      <w:color w:val="000000"/>
      <w:sz w:val="20"/>
      <w:szCs w:val="20"/>
      <w:u w:color="000000"/>
      <w:bdr w:val="nil"/>
      <w:lang w:val="en-GB"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i.org/10.1186/1471-2458-11-64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D7A53FC8516FB41AB56B998816B9474" ma:contentTypeVersion="6" ma:contentTypeDescription="Criar um novo documento." ma:contentTypeScope="" ma:versionID="2ae396c3f354e903b429d7496e2df633">
  <xsd:schema xmlns:xsd="http://www.w3.org/2001/XMLSchema" xmlns:xs="http://www.w3.org/2001/XMLSchema" xmlns:p="http://schemas.microsoft.com/office/2006/metadata/properties" xmlns:ns2="3be39731-426c-4cfd-a1c9-14170fe01a67" targetNamespace="http://schemas.microsoft.com/office/2006/metadata/properties" ma:root="true" ma:fieldsID="f0bd50758d0f4945b99b571aee39f049" ns2:_="">
    <xsd:import namespace="3be39731-426c-4cfd-a1c9-14170fe01a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39731-426c-4cfd-a1c9-14170fe01a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987799-1058-48B6-87D6-1328F7DD4DDC}">
  <ds:schemaRefs>
    <ds:schemaRef ds:uri="http://schemas.microsoft.com/sharepoint/v3/contenttype/forms"/>
  </ds:schemaRefs>
</ds:datastoreItem>
</file>

<file path=customXml/itemProps2.xml><?xml version="1.0" encoding="utf-8"?>
<ds:datastoreItem xmlns:ds="http://schemas.openxmlformats.org/officeDocument/2006/customXml" ds:itemID="{07C644DD-3401-4F8C-B613-BE196A15D2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39731-426c-4cfd-a1c9-14170fe01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541AE7-04C8-4649-814E-8DE7819F0D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1089</Words>
  <Characters>5884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Leite</dc:creator>
  <cp:lastModifiedBy>Gonçalo Oliveira</cp:lastModifiedBy>
  <cp:revision>5</cp:revision>
  <dcterms:created xsi:type="dcterms:W3CDTF">2021-07-13T16:56:00Z</dcterms:created>
  <dcterms:modified xsi:type="dcterms:W3CDTF">2021-07-14T15:23:00Z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0x0101006D7A53FC8516FB41AB56B998816B9474</vt:lpwstr>
  </property>
</Properties>
</file>